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21BB" w14:textId="77777777" w:rsidR="0019443B" w:rsidRPr="00114419" w:rsidRDefault="0019443B">
      <w:pPr>
        <w:pStyle w:val="Heading1"/>
        <w:rPr>
          <w:rFonts w:ascii="Segoe UI" w:eastAsia="MS Gothic" w:hAnsi="Segoe UI" w:cs="Segoe UI"/>
          <w:color w:val="0070C0"/>
          <w:sz w:val="40"/>
          <w:szCs w:val="40"/>
          <w:rPrChange w:id="0" w:author="Dattatray Patil (Contractor)" w:date="2021-02-14T17:46:00Z">
            <w:rPr/>
          </w:rPrChange>
        </w:rPr>
        <w:pPrChange w:id="1" w:author="Dattatray Patil (Contractor)" w:date="2021-02-14T17:39:00Z">
          <w:pPr>
            <w:keepNext/>
            <w:keepLines/>
            <w:spacing w:after="120"/>
            <w:outlineLvl w:val="1"/>
          </w:pPr>
        </w:pPrChange>
      </w:pPr>
      <w:bookmarkStart w:id="2" w:name="_Toc41060356"/>
      <w:r w:rsidRPr="00114419">
        <w:rPr>
          <w:rFonts w:ascii="Segoe UI" w:eastAsia="MS Gothic" w:hAnsi="Segoe UI" w:cs="Segoe UI"/>
          <w:color w:val="0070C0"/>
          <w:sz w:val="40"/>
          <w:szCs w:val="40"/>
          <w:rPrChange w:id="3" w:author="Dattatray Patil (Contractor)" w:date="2021-02-14T17:46:00Z">
            <w:rPr/>
          </w:rPrChange>
        </w:rPr>
        <w:t>Lab 3. Flow Notifications and Conditions</w:t>
      </w:r>
      <w:bookmarkEnd w:id="2"/>
    </w:p>
    <w:p w14:paraId="33E4F786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19443B">
        <w:rPr>
          <w:rFonts w:ascii="Segoe UI" w:eastAsia="Segoe UI" w:hAnsi="Segoe UI" w:cs="Times New Roman"/>
          <w:sz w:val="20"/>
        </w:rPr>
        <w:t>Serge Luca aka “Doctor Flow”</w:t>
      </w:r>
    </w:p>
    <w:p w14:paraId="71F89B6E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Learning objectives: </w:t>
      </w:r>
      <w:r w:rsidRPr="0019443B">
        <w:rPr>
          <w:rFonts w:ascii="Segoe UI" w:eastAsia="Segoe UI" w:hAnsi="Segoe UI" w:cs="Times New Roman"/>
          <w:sz w:val="20"/>
        </w:rPr>
        <w:t>Notifications and conditions</w:t>
      </w:r>
    </w:p>
    <w:p w14:paraId="696FBD4D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Duration:</w:t>
      </w:r>
      <w:r w:rsidRPr="0019443B">
        <w:rPr>
          <w:rFonts w:ascii="Segoe UI" w:eastAsia="Segoe UI" w:hAnsi="Segoe UI" w:cs="Times New Roman"/>
          <w:sz w:val="20"/>
        </w:rPr>
        <w:t xml:space="preserve"> 20 minutes</w:t>
      </w:r>
    </w:p>
    <w:p w14:paraId="7EBE1400" w14:textId="35D9F4B9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Scenario:</w:t>
      </w:r>
      <w:r w:rsidRPr="0019443B">
        <w:rPr>
          <w:rFonts w:ascii="Segoe UI" w:eastAsia="Segoe UI" w:hAnsi="Segoe UI" w:cs="Times New Roman"/>
          <w:sz w:val="20"/>
        </w:rPr>
        <w:t xml:space="preserve"> You have set an Out of Office notification in your e-mail box. In the Out of Office message, you will mention that if the message is urgent, people can send an e-mail containing just one exclamation point ‘!’. You also want to get a mobile notification when such message shows-up.</w:t>
      </w:r>
    </w:p>
    <w:p w14:paraId="5D124CD1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If you want to take a look at the solution: </w:t>
      </w:r>
      <w:r w:rsidRPr="0019443B">
        <w:rPr>
          <w:rFonts w:ascii="Segoe UI" w:eastAsia="Segoe UI" w:hAnsi="Segoe UI" w:cs="Times New Roman"/>
          <w:sz w:val="20"/>
        </w:rPr>
        <w:t xml:space="preserve">navigate to the </w:t>
      </w:r>
      <w:hyperlink r:id="rId7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Important e-mails notification template.</w:t>
        </w:r>
      </w:hyperlink>
    </w:p>
    <w:p w14:paraId="2219E1D8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If you want to start the lab from scratch:</w:t>
      </w:r>
    </w:p>
    <w:p w14:paraId="55F9CEDE" w14:textId="763C361F" w:rsidR="0019443B" w:rsidRPr="00114419" w:rsidRDefault="0019443B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4" w:author="Dattatray Patil (Contractor)" w:date="2021-02-14T17:47:00Z">
            <w:rPr/>
          </w:rPrChange>
        </w:rPr>
        <w:pPrChange w:id="5" w:author="Dattatray Patil (Contractor)" w:date="2021-02-14T17:45:00Z">
          <w:pPr>
            <w:keepNext/>
            <w:keepLines/>
            <w:spacing w:before="240" w:after="60"/>
            <w:outlineLvl w:val="3"/>
          </w:pPr>
        </w:pPrChange>
      </w:pPr>
      <w:bookmarkStart w:id="6" w:name="_Toc41060357"/>
      <w:r w:rsidRPr="00114419">
        <w:rPr>
          <w:rFonts w:ascii="Segoe UI" w:eastAsia="Times New Roman" w:hAnsi="Segoe UI" w:cs="Segoe UI"/>
          <w:color w:val="0070C0"/>
          <w:sz w:val="28"/>
          <w:szCs w:val="28"/>
          <w:rPrChange w:id="7" w:author="Dattatray Patil (Contractor)" w:date="2021-02-14T17:47:00Z">
            <w:rPr/>
          </w:rPrChange>
        </w:rPr>
        <w:t>Task 3.1: Create and test a notification flow</w:t>
      </w:r>
      <w:bookmarkEnd w:id="6"/>
    </w:p>
    <w:p w14:paraId="6B820BB7" w14:textId="6F93E8F4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If you haven’t already done so install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Microsoft </w:t>
      </w:r>
      <w:r w:rsidR="00B541B2">
        <w:rPr>
          <w:rFonts w:ascii="Segoe UI" w:eastAsia="Segoe UI" w:hAnsi="Segoe UI" w:cs="Times New Roman"/>
          <w:b/>
          <w:bCs/>
          <w:sz w:val="20"/>
        </w:rPr>
        <w:t xml:space="preserve">Power </w:t>
      </w:r>
      <w:r w:rsidRPr="0019443B">
        <w:rPr>
          <w:rFonts w:ascii="Segoe UI" w:eastAsia="Segoe UI" w:hAnsi="Segoe UI" w:cs="Times New Roman"/>
          <w:b/>
          <w:bCs/>
          <w:sz w:val="20"/>
        </w:rPr>
        <w:t>Automate</w:t>
      </w:r>
      <w:r w:rsidRPr="0019443B">
        <w:rPr>
          <w:rFonts w:ascii="Segoe UI" w:eastAsia="Segoe UI" w:hAnsi="Segoe UI" w:cs="Times New Roman"/>
          <w:sz w:val="20"/>
        </w:rPr>
        <w:t xml:space="preserve"> application on your phone and enable notifications.</w:t>
      </w:r>
    </w:p>
    <w:p w14:paraId="770848FD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Create a new Flow from the template </w:t>
      </w:r>
      <w:hyperlink r:id="rId8" w:history="1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Receive push notifications for new Office 365 Outlook emails</w:t>
        </w:r>
      </w:hyperlink>
      <w:r w:rsidRPr="0019443B">
        <w:rPr>
          <w:rFonts w:ascii="Segoe UI" w:eastAsia="Segoe UI" w:hAnsi="Segoe UI" w:cs="Times New Roman"/>
          <w:b/>
          <w:bCs/>
          <w:sz w:val="20"/>
        </w:rPr>
        <w:t>.</w:t>
      </w:r>
    </w:p>
    <w:p w14:paraId="13E50621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/>
          <w:sz w:val="20"/>
        </w:rPr>
        <w:t>New &gt; Create from template</w:t>
      </w:r>
    </w:p>
    <w:p w14:paraId="5428C8F9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Search for </w:t>
      </w:r>
      <w:r w:rsidRPr="0019443B">
        <w:rPr>
          <w:rFonts w:ascii="Segoe UI" w:eastAsia="Segoe UI" w:hAnsi="Segoe UI" w:cs="Times New Roman"/>
          <w:b/>
          <w:color w:val="277DFF"/>
          <w:sz w:val="20"/>
        </w:rPr>
        <w:t>push notification outlook</w:t>
      </w:r>
      <w:r w:rsidRPr="0019443B">
        <w:rPr>
          <w:rFonts w:ascii="Segoe UI" w:eastAsia="Segoe UI" w:hAnsi="Segoe UI" w:cs="Times New Roman"/>
          <w:bCs/>
          <w:sz w:val="20"/>
        </w:rPr>
        <w:t xml:space="preserve"> and click the required template.</w:t>
      </w:r>
    </w:p>
    <w:p w14:paraId="3BB2E002" w14:textId="68B1FC0A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del w:id="8" w:author="Dattatray Patil (Contractor)" w:date="2021-02-14T17:45:00Z">
        <w:r w:rsidRPr="0019443B" w:rsidDel="00640236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2B3F0B56" wp14:editId="5CDB2F82">
              <wp:extent cx="1886400" cy="1893600"/>
              <wp:effectExtent l="0" t="0" r="0" b="0"/>
              <wp:docPr id="70046709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6400" cy="1893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" w:author="Dattatray Patil (Contractor)" w:date="2021-02-14T17:45:00Z">
        <w:r w:rsidR="00640236">
          <w:rPr>
            <w:noProof/>
          </w:rPr>
          <w:drawing>
            <wp:inline distT="0" distB="0" distL="0" distR="0" wp14:anchorId="0F1EFF07" wp14:editId="7C517AA6">
              <wp:extent cx="2676525" cy="1784350"/>
              <wp:effectExtent l="19050" t="19050" r="28575" b="2540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6525" cy="178435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5848879D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Click </w:t>
      </w:r>
      <w:r w:rsidRPr="0019443B">
        <w:rPr>
          <w:rFonts w:ascii="Segoe UI" w:eastAsia="Segoe UI" w:hAnsi="Segoe UI" w:cs="Times New Roman"/>
          <w:b/>
          <w:sz w:val="20"/>
        </w:rPr>
        <w:t>Continue</w:t>
      </w:r>
      <w:r w:rsidRPr="0019443B">
        <w:rPr>
          <w:rFonts w:ascii="Segoe UI" w:eastAsia="Segoe UI" w:hAnsi="Segoe UI" w:cs="Times New Roman"/>
          <w:bCs/>
          <w:sz w:val="20"/>
        </w:rPr>
        <w:t>.</w:t>
      </w:r>
    </w:p>
    <w:p w14:paraId="71877889" w14:textId="77777777" w:rsidR="0019443B" w:rsidRPr="0019443B" w:rsidRDefault="0019443B" w:rsidP="0019443B">
      <w:pPr>
        <w:ind w:left="144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Note:</w:t>
      </w:r>
      <w:r w:rsidRPr="0019443B">
        <w:rPr>
          <w:rFonts w:ascii="Segoe UI" w:eastAsia="Segoe UI" w:hAnsi="Segoe UI" w:cs="Times New Roman"/>
          <w:sz w:val="20"/>
        </w:rPr>
        <w:t xml:space="preserve"> If you have not created connections for Notifications, you will need to do so in order to provision the template.</w:t>
      </w:r>
    </w:p>
    <w:p w14:paraId="75280C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Save the flow as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Important e-mails notifications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1C688759" w14:textId="28D64911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Add a condition to check if the mail subject </w:t>
      </w:r>
      <w:commentRangeStart w:id="10"/>
      <w:r w:rsidRPr="0019443B">
        <w:rPr>
          <w:rFonts w:ascii="Segoe UI" w:eastAsia="Segoe UI" w:hAnsi="Segoe UI" w:cs="Times New Roman"/>
          <w:sz w:val="20"/>
        </w:rPr>
        <w:t>contains</w:t>
      </w:r>
      <w:commentRangeEnd w:id="10"/>
      <w:r w:rsidRPr="0019443B">
        <w:rPr>
          <w:rFonts w:ascii="Segoe UI" w:eastAsia="Segoe UI" w:hAnsi="Segoe UI" w:cs="Times New Roman"/>
          <w:sz w:val="16"/>
          <w:szCs w:val="16"/>
        </w:rPr>
        <w:commentReference w:id="10"/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sz w:val="20"/>
        </w:rPr>
        <w:t>!</w:t>
      </w:r>
    </w:p>
    <w:p w14:paraId="711D29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  <w:szCs w:val="20"/>
        </w:rPr>
        <w:t xml:space="preserve">Between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trigger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and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Send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action, add a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Condition control</w:t>
      </w:r>
      <w:r w:rsidRPr="0019443B">
        <w:rPr>
          <w:rFonts w:ascii="Segoe UI" w:eastAsia="Segoe UI" w:hAnsi="Segoe UI" w:cs="Times New Roman"/>
          <w:sz w:val="20"/>
          <w:szCs w:val="20"/>
        </w:rPr>
        <w:t>.</w:t>
      </w:r>
    </w:p>
    <w:p w14:paraId="06C1F7B3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left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use the </w:t>
      </w:r>
      <w:r w:rsidRPr="0019443B">
        <w:rPr>
          <w:rFonts w:ascii="Segoe UI" w:eastAsia="Segoe UI" w:hAnsi="Segoe UI" w:cs="Times New Roman"/>
          <w:b/>
          <w:bCs/>
          <w:sz w:val="20"/>
        </w:rPr>
        <w:t>Dynamic content</w:t>
      </w:r>
      <w:r w:rsidRPr="0019443B">
        <w:rPr>
          <w:rFonts w:ascii="Segoe UI" w:eastAsia="Segoe UI" w:hAnsi="Segoe UI" w:cs="Times New Roman"/>
          <w:sz w:val="20"/>
        </w:rPr>
        <w:t xml:space="preserve"> tab to select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Subject </w:t>
      </w:r>
      <w:r w:rsidRPr="0019443B">
        <w:rPr>
          <w:rFonts w:ascii="Segoe UI" w:eastAsia="Segoe UI" w:hAnsi="Segoe UI" w:cs="Times New Roman"/>
          <w:sz w:val="20"/>
        </w:rPr>
        <w:t>from the trigger.</w:t>
      </w:r>
    </w:p>
    <w:p w14:paraId="5A4838CF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middle text box, select the </w:t>
      </w:r>
      <w:r w:rsidRPr="0019443B">
        <w:rPr>
          <w:rFonts w:ascii="Segoe UI" w:eastAsia="Segoe UI" w:hAnsi="Segoe UI" w:cs="Times New Roman"/>
          <w:b/>
          <w:bCs/>
          <w:sz w:val="20"/>
        </w:rPr>
        <w:t>contains</w:t>
      </w:r>
      <w:r w:rsidRPr="0019443B">
        <w:rPr>
          <w:rFonts w:ascii="Segoe UI" w:eastAsia="Segoe UI" w:hAnsi="Segoe UI" w:cs="Times New Roman"/>
          <w:sz w:val="20"/>
        </w:rPr>
        <w:t xml:space="preserve"> operation.</w:t>
      </w:r>
    </w:p>
    <w:p w14:paraId="1FB8528A" w14:textId="73F3DB5B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right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type</w:t>
      </w:r>
      <w:r w:rsidR="00176976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!</w:t>
      </w:r>
    </w:p>
    <w:p w14:paraId="7D433CD7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4A8380" wp14:editId="7D4825F5">
            <wp:extent cx="4338000" cy="1789200"/>
            <wp:effectExtent l="19050" t="19050" r="24765" b="20955"/>
            <wp:docPr id="3158318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78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1F39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Update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If yes </w:t>
      </w:r>
      <w:r w:rsidRPr="0019443B">
        <w:rPr>
          <w:rFonts w:ascii="Segoe UI" w:eastAsia="Segoe UI" w:hAnsi="Segoe UI" w:cs="Times New Roman"/>
          <w:sz w:val="20"/>
        </w:rPr>
        <w:t>condition by moving the notification action into it:</w:t>
      </w:r>
    </w:p>
    <w:p w14:paraId="6F6B1935" w14:textId="77777777" w:rsidR="0019443B" w:rsidRPr="0019443B" w:rsidRDefault="0019443B" w:rsidP="0019443B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4604D86" wp14:editId="1D8AD3F7">
            <wp:extent cx="6210300" cy="3427095"/>
            <wp:effectExtent l="0" t="0" r="0" b="1905"/>
            <wp:docPr id="213508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0490" cy="34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30448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Test the Flow by sending an e-mail to yourself with the subject </w:t>
      </w:r>
      <w:r w:rsidRPr="0019443B">
        <w:rPr>
          <w:rFonts w:ascii="Segoe UI" w:eastAsia="Segoe UI" w:hAnsi="Segoe UI" w:cs="Times New Roman"/>
          <w:b/>
          <w:bCs/>
          <w:sz w:val="20"/>
        </w:rPr>
        <w:t>You won the lottery!</w:t>
      </w:r>
    </w:p>
    <w:p w14:paraId="40B82C14" w14:textId="77777777" w:rsidR="0019443B" w:rsidRPr="0019443B" w:rsidRDefault="0019443B" w:rsidP="0019443B">
      <w:pPr>
        <w:ind w:left="72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get a phone notification which looks like this (in Android)</w:t>
      </w:r>
    </w:p>
    <w:p w14:paraId="747FC0B9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19443B">
        <w:rPr>
          <w:rFonts w:ascii="Segoe UI" w:eastAsia="Segoe UI" w:hAnsi="Segoe UI" w:cs="Times New Roman"/>
          <w:sz w:val="20"/>
        </w:rPr>
        <w:t>When using your Flow mobile application, you may be prompted to enable notifications.</w:t>
      </w:r>
    </w:p>
    <w:p w14:paraId="641161A8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1F2783E" wp14:editId="1852D5DE">
            <wp:extent cx="2408400" cy="4287600"/>
            <wp:effectExtent l="19050" t="19050" r="11430" b="17780"/>
            <wp:docPr id="9655132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42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C4BF7" w14:textId="77777777" w:rsidR="0019443B" w:rsidRPr="00114419" w:rsidRDefault="0019443B">
      <w:pPr>
        <w:pStyle w:val="Heading2"/>
        <w:rPr>
          <w:rFonts w:ascii="Segoe UI" w:eastAsia="Times New Roman" w:hAnsi="Segoe UI" w:cs="Segoe UI"/>
          <w:sz w:val="28"/>
          <w:szCs w:val="28"/>
          <w:rPrChange w:id="11" w:author="Dattatray Patil (Contractor)" w:date="2021-02-14T17:50:00Z">
            <w:rPr/>
          </w:rPrChange>
        </w:rPr>
        <w:pPrChange w:id="12" w:author="Dattatray Patil (Contractor)" w:date="2021-02-14T17:50:00Z">
          <w:pPr>
            <w:keepNext/>
            <w:keepLines/>
            <w:spacing w:before="240" w:after="60"/>
            <w:outlineLvl w:val="3"/>
          </w:pPr>
        </w:pPrChange>
      </w:pPr>
      <w:r w:rsidRPr="0019443B">
        <w:rPr>
          <w:rFonts w:eastAsia="Times New Roman"/>
        </w:rPr>
        <w:br w:type="page"/>
      </w:r>
      <w:bookmarkStart w:id="13" w:name="_Toc41060358"/>
      <w:r w:rsidRPr="00114419">
        <w:rPr>
          <w:rFonts w:ascii="Segoe UI" w:eastAsia="Times New Roman" w:hAnsi="Segoe UI" w:cs="Segoe UI"/>
          <w:color w:val="0070C0"/>
          <w:sz w:val="28"/>
          <w:szCs w:val="28"/>
          <w:rPrChange w:id="14" w:author="Dattatray Patil (Contractor)" w:date="2021-02-14T17:50:00Z">
            <w:rPr/>
          </w:rPrChange>
        </w:rPr>
        <w:lastRenderedPageBreak/>
        <w:t>Task 3.</w:t>
      </w:r>
      <w:del w:id="15" w:author="Dattatray Patil (Contractor)" w:date="2021-02-14T17:50:00Z">
        <w:r w:rsidRPr="00114419" w:rsidDel="00114419">
          <w:rPr>
            <w:rFonts w:ascii="Segoe UI" w:eastAsia="Times New Roman" w:hAnsi="Segoe UI" w:cs="Segoe UI"/>
            <w:color w:val="0070C0"/>
            <w:sz w:val="28"/>
            <w:szCs w:val="28"/>
            <w:rPrChange w:id="16" w:author="Dattatray Patil (Contractor)" w:date="2021-02-14T17:50:00Z">
              <w:rPr/>
            </w:rPrChange>
          </w:rPr>
          <w:delText>1</w:delText>
        </w:r>
      </w:del>
      <w:r w:rsidRPr="00114419">
        <w:rPr>
          <w:rFonts w:ascii="Segoe UI" w:eastAsia="Times New Roman" w:hAnsi="Segoe UI" w:cs="Segoe UI"/>
          <w:color w:val="0070C0"/>
          <w:sz w:val="28"/>
          <w:szCs w:val="28"/>
          <w:rPrChange w:id="17" w:author="Dattatray Patil (Contractor)" w:date="2021-02-14T17:50:00Z">
            <w:rPr/>
          </w:rPrChange>
        </w:rPr>
        <w:t>2: Filter the trigger</w:t>
      </w:r>
      <w:bookmarkEnd w:id="13"/>
    </w:p>
    <w:p w14:paraId="635B05B7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The condition can be avoided by filtering directly the e-mails in the trigger. Click the trigger and </w:t>
      </w:r>
      <w:r w:rsidRPr="0019443B">
        <w:rPr>
          <w:rFonts w:ascii="Segoe UI" w:eastAsia="Segoe UI" w:hAnsi="Segoe UI" w:cs="Times New Roman"/>
          <w:b/>
          <w:bCs/>
          <w:sz w:val="20"/>
        </w:rPr>
        <w:t>add !</w:t>
      </w:r>
      <w:r w:rsidRPr="0019443B">
        <w:rPr>
          <w:rFonts w:ascii="Segoe UI" w:eastAsia="Segoe UI" w:hAnsi="Segoe UI" w:cs="Times New Roman"/>
          <w:sz w:val="20"/>
        </w:rPr>
        <w:t xml:space="preserve"> in the </w:t>
      </w:r>
      <w:r w:rsidRPr="0019443B">
        <w:rPr>
          <w:rFonts w:ascii="Segoe UI" w:eastAsia="Segoe UI" w:hAnsi="Segoe UI" w:cs="Times New Roman"/>
          <w:b/>
          <w:bCs/>
          <w:sz w:val="20"/>
        </w:rPr>
        <w:t>Subject Filter</w:t>
      </w:r>
    </w:p>
    <w:p w14:paraId="35F72628" w14:textId="77777777" w:rsidR="0019443B" w:rsidRPr="0019443B" w:rsidRDefault="0019443B" w:rsidP="0019443B">
      <w:pPr>
        <w:jc w:val="center"/>
        <w:rPr>
          <w:rFonts w:ascii="Segoe UI" w:eastAsia="MS Gothic" w:hAnsi="Segoe UI" w:cs="Segoe UI"/>
          <w:color w:val="0078D7"/>
          <w:sz w:val="36"/>
          <w:szCs w:val="4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CD6288" wp14:editId="0794A669">
            <wp:extent cx="4413700" cy="4372604"/>
            <wp:effectExtent l="19050" t="19050" r="25400" b="28575"/>
            <wp:docPr id="1358290723" name="Picture 12086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00" cy="4372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7F9CD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can remove the Condition and test again.</w:t>
      </w:r>
    </w:p>
    <w:p w14:paraId="6BB14C9B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now that more complex expression can be defined in the trigger. In the trigger click the Settings option:</w:t>
      </w:r>
    </w:p>
    <w:p w14:paraId="0BD4C85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D16E9D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B4F883" wp14:editId="124C5EA5">
            <wp:extent cx="5429250" cy="1019400"/>
            <wp:effectExtent l="19050" t="19050" r="19050" b="28575"/>
            <wp:docPr id="50262346" name="Picture 120866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144" cy="1027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164322" w14:textId="77777777" w:rsidR="0019443B" w:rsidRPr="0019443B" w:rsidRDefault="0019443B">
      <w:pPr>
        <w:ind w:left="1440"/>
        <w:rPr>
          <w:rFonts w:ascii="Segoe UI" w:eastAsia="Segoe UI" w:hAnsi="Segoe UI" w:cs="Times New Roman"/>
          <w:sz w:val="20"/>
        </w:rPr>
        <w:pPrChange w:id="18" w:author="Dattatray Patil (Contractor)" w:date="2021-02-14T17:49:00Z">
          <w:pPr/>
        </w:pPrChange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FD9DCFB" wp14:editId="7EF61452">
            <wp:extent cx="4086225" cy="5501862"/>
            <wp:effectExtent l="19050" t="19050" r="9525" b="22860"/>
            <wp:docPr id="421709729" name="Picture 12086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018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1A61C5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Click Add</w:t>
      </w:r>
    </w:p>
    <w:p w14:paraId="67258420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Paste the following expression in the trigger condition textbox</w:t>
      </w:r>
    </w:p>
    <w:p w14:paraId="254ABD5B" w14:textId="77777777" w:rsidR="0019443B" w:rsidRPr="0019443B" w:rsidRDefault="0019443B" w:rsidP="0019443B">
      <w:pPr>
        <w:ind w:left="1440" w:firstLine="720"/>
        <w:jc w:val="center"/>
        <w:rPr>
          <w:rFonts w:ascii="Segoe UI" w:eastAsia="Segoe UI" w:hAnsi="Segoe UI" w:cs="Times New Roman"/>
          <w:i/>
          <w:iCs/>
          <w:sz w:val="20"/>
        </w:rPr>
      </w:pPr>
      <w:r w:rsidRPr="0019443B">
        <w:rPr>
          <w:rFonts w:ascii="Segoe UI" w:eastAsia="Segoe UI" w:hAnsi="Segoe UI" w:cs="Times New Roman"/>
          <w:i/>
          <w:iCs/>
          <w:sz w:val="20"/>
        </w:rPr>
        <w:t>@contains(</w:t>
      </w:r>
      <w:proofErr w:type="spellStart"/>
      <w:r w:rsidRPr="0019443B">
        <w:rPr>
          <w:rFonts w:ascii="Segoe UI" w:eastAsia="Segoe UI" w:hAnsi="Segoe UI" w:cs="Times New Roman"/>
          <w:i/>
          <w:iCs/>
          <w:sz w:val="20"/>
        </w:rPr>
        <w:t>triggerOutputs</w:t>
      </w:r>
      <w:proofErr w:type="spellEnd"/>
      <w:r w:rsidRPr="0019443B">
        <w:rPr>
          <w:rFonts w:ascii="Segoe UI" w:eastAsia="Segoe UI" w:hAnsi="Segoe UI" w:cs="Times New Roman"/>
          <w:i/>
          <w:iCs/>
          <w:sz w:val="20"/>
        </w:rPr>
        <w:t>()?['body/subject'],'!')</w:t>
      </w:r>
    </w:p>
    <w:p w14:paraId="3F4F1DF5" w14:textId="77777777" w:rsidR="0019443B" w:rsidRPr="0019443B" w:rsidRDefault="0019443B" w:rsidP="0019443B">
      <w:pPr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A6C4D8F" wp14:editId="07E85240">
            <wp:extent cx="4078845" cy="5676902"/>
            <wp:effectExtent l="0" t="0" r="0" b="0"/>
            <wp:docPr id="194577599" name="Picture 120866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4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7EF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(You will become more familiar with expressions in the next labs).</w:t>
      </w:r>
    </w:p>
    <w:p w14:paraId="1566440D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Remove the Subject Filter</w:t>
      </w:r>
      <w:r w:rsidRPr="0019443B">
        <w:rPr>
          <w:rFonts w:ascii="Segoe UI" w:eastAsia="Segoe UI" w:hAnsi="Segoe UI" w:cs="Times New Roman"/>
          <w:sz w:val="20"/>
        </w:rPr>
        <w:t xml:space="preserve"> you defined before</w:t>
      </w:r>
    </w:p>
    <w:p w14:paraId="0F4D739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Save your flow</w:t>
      </w:r>
      <w:r w:rsidRPr="0019443B">
        <w:rPr>
          <w:rFonts w:ascii="Segoe UI" w:eastAsia="Segoe UI" w:hAnsi="Segoe UI" w:cs="Times New Roman"/>
          <w:sz w:val="20"/>
        </w:rPr>
        <w:t xml:space="preserve"> and test it again</w:t>
      </w:r>
    </w:p>
    <w:p w14:paraId="75A91F25" w14:textId="77777777" w:rsidR="00D60732" w:rsidRPr="006E7439" w:rsidRDefault="00D60732" w:rsidP="006E7439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19" w:author="Dattatray Patil (Contractor)" w:date="2021-02-14T18:15:00Z">
            <w:rPr>
              <w:b/>
              <w:bCs/>
            </w:rPr>
          </w:rPrChange>
        </w:rPr>
        <w:pPrChange w:id="20" w:author="Dattatray Patil (Contractor)" w:date="2021-02-14T18:15:00Z">
          <w:pPr/>
        </w:pPrChange>
      </w:pPr>
      <w:bookmarkStart w:id="21" w:name="_GoBack"/>
    </w:p>
    <w:p w14:paraId="08DD3981" w14:textId="28F26212" w:rsidR="00D60732" w:rsidRPr="006E7439" w:rsidRDefault="00D60732" w:rsidP="006E7439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22" w:author="Dattatray Patil (Contractor)" w:date="2021-02-14T18:15:00Z">
            <w:rPr>
              <w:b/>
              <w:bCs/>
            </w:rPr>
          </w:rPrChange>
        </w:rPr>
        <w:pPrChange w:id="23" w:author="Dattatray Patil (Contractor)" w:date="2021-02-14T18:15:00Z">
          <w:pPr/>
        </w:pPrChange>
      </w:pPr>
      <w:r w:rsidRPr="006E7439">
        <w:rPr>
          <w:rFonts w:ascii="Segoe UI" w:eastAsia="Times New Roman" w:hAnsi="Segoe UI" w:cs="Segoe UI"/>
          <w:color w:val="0070C0"/>
          <w:sz w:val="28"/>
          <w:szCs w:val="28"/>
          <w:rPrChange w:id="24" w:author="Dattatray Patil (Contractor)" w:date="2021-02-14T18:15:00Z">
            <w:rPr>
              <w:b/>
              <w:bCs/>
            </w:rPr>
          </w:rPrChange>
        </w:rPr>
        <w:t>We need your feedback</w:t>
      </w:r>
    </w:p>
    <w:bookmarkEnd w:id="21"/>
    <w:p w14:paraId="29F3B6AC" w14:textId="77777777" w:rsidR="00D60732" w:rsidRDefault="00D60732" w:rsidP="00D60732">
      <w:r>
        <w:t xml:space="preserve">Do you want to report an issue or to suggest something? We need your feedback: </w:t>
      </w:r>
      <w:hyperlink r:id="rId21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56239EDD" w14:textId="68DF5CAB" w:rsidR="00C40FD3" w:rsidRPr="00D60732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D6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Author" w:initials="A">
    <w:p w14:paraId="76A818EB" w14:textId="77777777" w:rsidR="0019443B" w:rsidRDefault="0019443B" w:rsidP="0019443B">
      <w:pPr>
        <w:pStyle w:val="CommentText1"/>
      </w:pPr>
      <w:r>
        <w:rPr>
          <w:rStyle w:val="CommentReference"/>
        </w:rPr>
        <w:annotationRef/>
      </w:r>
      <w:proofErr w:type="spellStart"/>
      <w:r>
        <w:t>Todo</w:t>
      </w:r>
      <w:proofErr w:type="spellEnd"/>
      <w:r>
        <w:t>: use filter and/or conditional trigger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A818E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A818EB" w16cid:durableId="218B75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A4B80" w14:textId="77777777" w:rsidR="00CF70D7" w:rsidRDefault="00CF70D7" w:rsidP="00640236">
      <w:pPr>
        <w:spacing w:after="0" w:line="240" w:lineRule="auto"/>
      </w:pPr>
      <w:r>
        <w:separator/>
      </w:r>
    </w:p>
  </w:endnote>
  <w:endnote w:type="continuationSeparator" w:id="0">
    <w:p w14:paraId="0B57FC44" w14:textId="77777777" w:rsidR="00CF70D7" w:rsidRDefault="00CF70D7" w:rsidP="0064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0D91E" w14:textId="77777777" w:rsidR="00CF70D7" w:rsidRDefault="00CF70D7" w:rsidP="00640236">
      <w:pPr>
        <w:spacing w:after="0" w:line="240" w:lineRule="auto"/>
      </w:pPr>
      <w:r>
        <w:separator/>
      </w:r>
    </w:p>
  </w:footnote>
  <w:footnote w:type="continuationSeparator" w:id="0">
    <w:p w14:paraId="676D4FB2" w14:textId="77777777" w:rsidR="00CF70D7" w:rsidRDefault="00CF70D7" w:rsidP="0064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1874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4B79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3B"/>
    <w:rsid w:val="00114419"/>
    <w:rsid w:val="00176976"/>
    <w:rsid w:val="0019443B"/>
    <w:rsid w:val="002D436E"/>
    <w:rsid w:val="00373629"/>
    <w:rsid w:val="00640236"/>
    <w:rsid w:val="006E7439"/>
    <w:rsid w:val="00B541B2"/>
    <w:rsid w:val="00C40FD3"/>
    <w:rsid w:val="00C4598F"/>
    <w:rsid w:val="00CF70D7"/>
    <w:rsid w:val="00D60732"/>
    <w:rsid w:val="00F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8F207"/>
  <w15:chartTrackingRefBased/>
  <w15:docId w15:val="{52FE491B-6D84-413B-BB72-BBAE60E4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43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19443B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1944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073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flow.microsoft.com/en-us/galleries/public/templates/1900363039a911e7870df906aa521b7a/receive-push-notifications-for-new-office-365-outlook-emails/" TargetMode="External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github.com/Power-Automate-in-a-day/Training-by-the-community/issues" TargetMode="External"/><Relationship Id="rId7" Type="http://schemas.openxmlformats.org/officeDocument/2006/relationships/hyperlink" Target="https://preview.flow.microsoft.com/en-us/galleries/public/templates/cf2d73c1a0484beba85e78fad4420969/send-me-a-push-notification-for-important-emails/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11</cp:revision>
  <dcterms:created xsi:type="dcterms:W3CDTF">2020-05-24T11:10:00Z</dcterms:created>
  <dcterms:modified xsi:type="dcterms:W3CDTF">2021-02-14T18:15:00Z</dcterms:modified>
</cp:coreProperties>
</file>