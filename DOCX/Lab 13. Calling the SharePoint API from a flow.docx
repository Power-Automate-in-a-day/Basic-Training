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BD8766" w14:textId="77777777" w:rsidR="00486A6F" w:rsidRPr="003A009D" w:rsidRDefault="00486A6F" w:rsidP="003A009D">
      <w:pPr>
        <w:pStyle w:val="Heading1"/>
        <w:rPr>
          <w:rFonts w:ascii="Segoe UI" w:eastAsia="MS Gothic" w:hAnsi="Segoe UI" w:cs="Segoe UI"/>
          <w:sz w:val="40"/>
          <w:szCs w:val="40"/>
        </w:rPr>
      </w:pPr>
      <w:bookmarkStart w:id="0" w:name="_Toc41060378"/>
      <w:r w:rsidRPr="003A009D">
        <w:rPr>
          <w:rFonts w:ascii="Segoe UI" w:eastAsia="MS Gothic" w:hAnsi="Segoe UI" w:cs="Segoe UI"/>
          <w:sz w:val="40"/>
          <w:szCs w:val="40"/>
        </w:rPr>
        <w:t xml:space="preserve">Lab 13. Calling the SharePoint API from </w:t>
      </w:r>
      <w:bookmarkEnd w:id="0"/>
      <w:r w:rsidRPr="003A009D">
        <w:rPr>
          <w:rFonts w:ascii="Segoe UI" w:eastAsia="MS Gothic" w:hAnsi="Segoe UI" w:cs="Segoe UI"/>
          <w:sz w:val="40"/>
          <w:szCs w:val="40"/>
        </w:rPr>
        <w:t>a flow</w:t>
      </w:r>
    </w:p>
    <w:p w14:paraId="4A00536F" w14:textId="77777777" w:rsidR="00486A6F" w:rsidRPr="00486A6F" w:rsidRDefault="00486A6F" w:rsidP="00486A6F">
      <w:pPr>
        <w:rPr>
          <w:rFonts w:ascii="Segoe UI" w:eastAsia="Segoe UI" w:hAnsi="Segoe UI" w:cs="Times New Roman"/>
          <w:sz w:val="20"/>
        </w:rPr>
      </w:pPr>
    </w:p>
    <w:p w14:paraId="098D9B13" w14:textId="77777777" w:rsidR="00486A6F" w:rsidRPr="00486A6F" w:rsidRDefault="00486A6F" w:rsidP="00486A6F">
      <w:pPr>
        <w:rPr>
          <w:rFonts w:ascii="Segoe UI" w:eastAsia="Segoe UI" w:hAnsi="Segoe UI" w:cs="Times New Roman"/>
          <w:sz w:val="20"/>
        </w:rPr>
      </w:pPr>
      <w:r w:rsidRPr="00486A6F">
        <w:rPr>
          <w:rFonts w:ascii="Segoe UI" w:eastAsia="Segoe UI" w:hAnsi="Segoe UI" w:cs="Times New Roman"/>
          <w:b/>
          <w:bCs/>
          <w:sz w:val="20"/>
        </w:rPr>
        <w:t xml:space="preserve">Learning objective: </w:t>
      </w:r>
      <w:r w:rsidRPr="00486A6F">
        <w:rPr>
          <w:rFonts w:ascii="Segoe UI" w:eastAsia="Segoe UI" w:hAnsi="Segoe UI" w:cs="Times New Roman"/>
          <w:sz w:val="20"/>
        </w:rPr>
        <w:t xml:space="preserve">out of the box, Flow actions cover an essential part of the SharePoint API. However, some features are not covered, and you need to invoke the SharePoint API. That what the </w:t>
      </w:r>
      <w:r w:rsidRPr="00486A6F">
        <w:rPr>
          <w:rFonts w:ascii="Segoe UI" w:eastAsia="Segoe UI" w:hAnsi="Segoe UI" w:cs="Times New Roman"/>
          <w:b/>
          <w:sz w:val="20"/>
        </w:rPr>
        <w:t>Send an HTTP Request to SharePoint</w:t>
      </w:r>
      <w:r w:rsidRPr="00486A6F">
        <w:rPr>
          <w:rFonts w:ascii="Segoe UI" w:eastAsia="Segoe UI" w:hAnsi="Segoe UI" w:cs="Times New Roman"/>
          <w:sz w:val="20"/>
        </w:rPr>
        <w:t xml:space="preserve"> action is all about. </w:t>
      </w:r>
    </w:p>
    <w:p w14:paraId="1882E1E6" w14:textId="77777777" w:rsidR="00486A6F" w:rsidRPr="00486A6F" w:rsidRDefault="00486A6F" w:rsidP="00486A6F">
      <w:pPr>
        <w:rPr>
          <w:rFonts w:ascii="Segoe UI" w:eastAsia="Segoe UI" w:hAnsi="Segoe UI" w:cs="Times New Roman"/>
          <w:sz w:val="20"/>
        </w:rPr>
      </w:pPr>
      <w:r w:rsidRPr="00486A6F">
        <w:rPr>
          <w:rFonts w:ascii="Segoe UI" w:eastAsia="Segoe UI" w:hAnsi="Segoe UI" w:cs="Times New Roman"/>
          <w:b/>
          <w:bCs/>
          <w:sz w:val="20"/>
        </w:rPr>
        <w:t>Duration:</w:t>
      </w:r>
      <w:r w:rsidRPr="00486A6F">
        <w:rPr>
          <w:rFonts w:ascii="Segoe UI" w:eastAsia="Segoe UI" w:hAnsi="Segoe UI" w:cs="Times New Roman"/>
          <w:sz w:val="20"/>
        </w:rPr>
        <w:t xml:space="preserve"> 30 minutes</w:t>
      </w:r>
    </w:p>
    <w:p w14:paraId="7020FEA8" w14:textId="77777777" w:rsidR="00486A6F" w:rsidRPr="00486A6F" w:rsidRDefault="00486A6F" w:rsidP="00486A6F">
      <w:pPr>
        <w:rPr>
          <w:rFonts w:ascii="Segoe UI" w:eastAsia="Segoe UI" w:hAnsi="Segoe UI" w:cs="Times New Roman"/>
          <w:sz w:val="20"/>
        </w:rPr>
      </w:pPr>
      <w:r w:rsidRPr="00486A6F">
        <w:rPr>
          <w:rFonts w:ascii="Segoe UI" w:eastAsia="Segoe UI" w:hAnsi="Segoe UI" w:cs="Times New Roman"/>
          <w:b/>
          <w:bCs/>
          <w:sz w:val="20"/>
        </w:rPr>
        <w:t>Scenario:</w:t>
      </w:r>
      <w:r w:rsidRPr="00486A6F">
        <w:rPr>
          <w:rFonts w:ascii="Segoe UI" w:eastAsia="Segoe UI" w:hAnsi="Segoe UI" w:cs="Times New Roman"/>
          <w:sz w:val="20"/>
        </w:rPr>
        <w:t xml:space="preserve">  in this example, we will create a Flow that will add a new currency field called “Price” to an existing SharePoint list. No existing out of the box action covers this.</w:t>
      </w:r>
    </w:p>
    <w:p w14:paraId="3CD66586" w14:textId="77777777" w:rsidR="00486A6F" w:rsidRPr="003A009D" w:rsidRDefault="00486A6F" w:rsidP="003A009D">
      <w:pPr>
        <w:pStyle w:val="Heading2"/>
        <w:rPr>
          <w:rFonts w:ascii="Segoe UI" w:eastAsia="Segoe UI" w:hAnsi="Segoe UI" w:cs="Segoe UI"/>
          <w:color w:val="0070C0"/>
          <w:rPrChange w:id="1" w:author="Dattatray Patil (Contractor)" w:date="2021-02-15T17:49:00Z">
            <w:rPr/>
          </w:rPrChange>
        </w:rPr>
        <w:pPrChange w:id="2" w:author="Dattatray Patil (Contractor)" w:date="2021-02-15T17:49:00Z">
          <w:pPr/>
        </w:pPrChange>
      </w:pPr>
    </w:p>
    <w:p w14:paraId="08018E24" w14:textId="77777777" w:rsidR="00486A6F" w:rsidRPr="003A009D" w:rsidRDefault="00486A6F" w:rsidP="003A009D">
      <w:pPr>
        <w:pStyle w:val="Heading2"/>
        <w:rPr>
          <w:rFonts w:ascii="Segoe UI" w:eastAsia="Times New Roman" w:hAnsi="Segoe UI" w:cs="Segoe UI"/>
          <w:iCs/>
          <w:color w:val="0070C0"/>
          <w:sz w:val="28"/>
          <w:rPrChange w:id="3" w:author="Dattatray Patil (Contractor)" w:date="2021-02-15T17:49:00Z">
            <w:rPr>
              <w:rFonts w:eastAsia="Times New Roman" w:cs="Segoe UI"/>
              <w:iCs/>
              <w:color w:val="0078D7"/>
              <w:sz w:val="28"/>
            </w:rPr>
          </w:rPrChange>
        </w:rPr>
        <w:pPrChange w:id="4" w:author="Dattatray Patil (Contractor)" w:date="2021-02-15T17:49:00Z">
          <w:pPr>
            <w:keepNext/>
            <w:keepLines/>
            <w:spacing w:before="240" w:after="60"/>
            <w:outlineLvl w:val="3"/>
          </w:pPr>
        </w:pPrChange>
      </w:pPr>
      <w:bookmarkStart w:id="5" w:name="_Toc41060379"/>
      <w:r w:rsidRPr="003A009D">
        <w:rPr>
          <w:rFonts w:ascii="Segoe UI" w:eastAsia="Times New Roman" w:hAnsi="Segoe UI" w:cs="Segoe UI"/>
          <w:iCs/>
          <w:color w:val="0070C0"/>
          <w:sz w:val="28"/>
          <w:rPrChange w:id="6" w:author="Dattatray Patil (Contractor)" w:date="2021-02-15T17:49:00Z">
            <w:rPr>
              <w:rFonts w:eastAsia="Times New Roman" w:cs="Segoe UI"/>
              <w:iCs/>
              <w:color w:val="0078D7"/>
              <w:sz w:val="28"/>
            </w:rPr>
          </w:rPrChange>
        </w:rPr>
        <w:t>Tasks:</w:t>
      </w:r>
      <w:bookmarkEnd w:id="5"/>
    </w:p>
    <w:p w14:paraId="3EB6A0FE" w14:textId="0D73A45D" w:rsidR="00486A6F" w:rsidRDefault="00486A6F" w:rsidP="00486A6F">
      <w:pPr>
        <w:rPr>
          <w:ins w:id="7" w:author="Dattatray Patil (Contractor)" w:date="2021-02-15T17:52:00Z"/>
          <w:rFonts w:ascii="Segoe UI" w:eastAsia="Segoe UI" w:hAnsi="Segoe UI" w:cs="Times New Roman"/>
          <w:sz w:val="20"/>
        </w:rPr>
      </w:pPr>
    </w:p>
    <w:p w14:paraId="287543B3" w14:textId="6D6090E7" w:rsidR="003A009D" w:rsidRPr="00486A6F" w:rsidRDefault="003A009D" w:rsidP="00486A6F">
      <w:pPr>
        <w:rPr>
          <w:rFonts w:ascii="Segoe UI" w:eastAsia="Segoe UI" w:hAnsi="Segoe UI" w:cs="Times New Roman"/>
          <w:sz w:val="20"/>
        </w:rPr>
      </w:pPr>
      <w:ins w:id="8" w:author="Dattatray Patil (Contractor)" w:date="2021-02-15T17:52:00Z">
        <w:r>
          <w:rPr>
            <w:rFonts w:ascii="Segoe UI" w:eastAsia="Segoe UI" w:hAnsi="Segoe UI" w:cs="Times New Roman"/>
            <w:sz w:val="20"/>
          </w:rPr>
          <w:t>Perquisites :</w:t>
        </w:r>
      </w:ins>
    </w:p>
    <w:p w14:paraId="7F4B06AA" w14:textId="77777777" w:rsidR="00486A6F" w:rsidRPr="00486A6F" w:rsidRDefault="00486A6F" w:rsidP="00486A6F">
      <w:pPr>
        <w:ind w:left="720" w:hanging="360"/>
        <w:contextualSpacing/>
        <w:rPr>
          <w:rFonts w:ascii="Segoe UI" w:eastAsia="Segoe UI" w:hAnsi="Segoe UI" w:cs="Times New Roman"/>
          <w:sz w:val="20"/>
          <w:szCs w:val="20"/>
        </w:rPr>
      </w:pPr>
      <w:r w:rsidRPr="00486A6F">
        <w:rPr>
          <w:rFonts w:ascii="Segoe UI" w:eastAsia="Segoe UI" w:hAnsi="Segoe UI" w:cs="Times New Roman"/>
          <w:sz w:val="20"/>
          <w:szCs w:val="20"/>
        </w:rPr>
        <w:t xml:space="preserve">Make sure you are familiar with the SharePoint REST API; if not, read this documentation </w:t>
      </w:r>
      <w:hyperlink r:id="rId7" w:history="1">
        <w:r w:rsidRPr="00486A6F">
          <w:rPr>
            <w:rFonts w:ascii="Segoe UI" w:eastAsia="Segoe UI" w:hAnsi="Segoe UI" w:cs="Times New Roman"/>
            <w:color w:val="0078D7"/>
            <w:sz w:val="20"/>
            <w:szCs w:val="20"/>
            <w:u w:val="single"/>
          </w:rPr>
          <w:t>http</w:t>
        </w:r>
        <w:r w:rsidRPr="00486A6F">
          <w:rPr>
            <w:rFonts w:ascii="Segoe UI" w:eastAsia="Segoe UI" w:hAnsi="Segoe UI" w:cs="Times New Roman"/>
            <w:color w:val="0078D7"/>
            <w:sz w:val="20"/>
            <w:szCs w:val="20"/>
            <w:u w:val="single"/>
          </w:rPr>
          <w:t>s</w:t>
        </w:r>
        <w:r w:rsidRPr="00486A6F">
          <w:rPr>
            <w:rFonts w:ascii="Segoe UI" w:eastAsia="Segoe UI" w:hAnsi="Segoe UI" w:cs="Times New Roman"/>
            <w:color w:val="0078D7"/>
            <w:sz w:val="20"/>
            <w:szCs w:val="20"/>
            <w:u w:val="single"/>
          </w:rPr>
          <w:t>://docs.microsoft.com/en-us/sharepoint/dev/sp-add-ins/working-with-lists-and-list-items-with-rest</w:t>
        </w:r>
      </w:hyperlink>
      <w:r w:rsidRPr="00486A6F">
        <w:rPr>
          <w:rFonts w:ascii="Segoe UI" w:eastAsia="Segoe UI" w:hAnsi="Segoe UI" w:cs="Times New Roman"/>
          <w:sz w:val="20"/>
          <w:szCs w:val="20"/>
        </w:rPr>
        <w:t>, most specifically the section “</w:t>
      </w:r>
      <w:r w:rsidRPr="00486A6F">
        <w:rPr>
          <w:rFonts w:ascii="Segoe UI" w:eastAsia="Segoe UI" w:hAnsi="Segoe UI" w:cs="Segoe UI"/>
          <w:color w:val="000000"/>
          <w:sz w:val="20"/>
          <w:szCs w:val="20"/>
          <w:shd w:val="clear" w:color="auto" w:fill="FFFFFF"/>
        </w:rPr>
        <w:t>The following example shows how to </w:t>
      </w:r>
      <w:r w:rsidRPr="00486A6F">
        <w:rPr>
          <w:rFonts w:ascii="Segoe UI" w:eastAsia="Segoe UI" w:hAnsi="Segoe UI" w:cs="Segoe UI"/>
          <w:b/>
          <w:bCs/>
          <w:color w:val="000000"/>
          <w:sz w:val="20"/>
          <w:szCs w:val="20"/>
          <w:shd w:val="clear" w:color="auto" w:fill="FFFFFF"/>
        </w:rPr>
        <w:t>create a custom field for a list”.</w:t>
      </w:r>
    </w:p>
    <w:p w14:paraId="7C4B9227" w14:textId="77777777" w:rsidR="00486A6F" w:rsidRPr="00486A6F" w:rsidRDefault="00486A6F" w:rsidP="00486A6F">
      <w:pPr>
        <w:rPr>
          <w:rFonts w:ascii="Segoe UI" w:eastAsia="Segoe UI" w:hAnsi="Segoe UI" w:cs="Times New Roman"/>
          <w:sz w:val="20"/>
        </w:rPr>
      </w:pPr>
    </w:p>
    <w:p w14:paraId="7A32DFAB" w14:textId="77777777" w:rsidR="00486A6F" w:rsidRPr="00486A6F" w:rsidRDefault="00486A6F" w:rsidP="00486A6F">
      <w:pPr>
        <w:ind w:left="720" w:hanging="360"/>
        <w:contextualSpacing/>
        <w:rPr>
          <w:rFonts w:ascii="Segoe UI" w:eastAsia="Segoe UI" w:hAnsi="Segoe UI" w:cs="Times New Roman"/>
          <w:sz w:val="20"/>
          <w:szCs w:val="20"/>
        </w:rPr>
      </w:pPr>
      <w:r w:rsidRPr="00486A6F">
        <w:rPr>
          <w:rFonts w:ascii="Segoe UI" w:eastAsia="Segoe UI" w:hAnsi="Segoe UI" w:cs="Times New Roman"/>
          <w:sz w:val="20"/>
          <w:szCs w:val="20"/>
        </w:rPr>
        <w:t>Go to one of your SharePoint list settings:</w:t>
      </w:r>
    </w:p>
    <w:p w14:paraId="0CBBACEB" w14:textId="77777777" w:rsidR="00486A6F" w:rsidRPr="00486A6F" w:rsidRDefault="00486A6F" w:rsidP="00486A6F">
      <w:pPr>
        <w:jc w:val="center"/>
        <w:rPr>
          <w:rFonts w:ascii="Segoe UI" w:eastAsia="Segoe UI" w:hAnsi="Segoe UI" w:cs="Times New Roman"/>
          <w:sz w:val="20"/>
        </w:rPr>
      </w:pPr>
      <w:r w:rsidRPr="00486A6F">
        <w:rPr>
          <w:rFonts w:ascii="Segoe UI" w:eastAsia="Segoe UI" w:hAnsi="Segoe UI" w:cs="Times New Roman"/>
          <w:noProof/>
          <w:sz w:val="20"/>
        </w:rPr>
        <w:drawing>
          <wp:inline distT="0" distB="0" distL="0" distR="0" wp14:anchorId="14741286" wp14:editId="6CE7DDE0">
            <wp:extent cx="5429250" cy="2714625"/>
            <wp:effectExtent l="19050" t="19050" r="19050" b="28575"/>
            <wp:docPr id="2007532178" name="Picture 14210423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1042368"/>
                    <pic:cNvPicPr/>
                  </pic:nvPicPr>
                  <pic:blipFill>
                    <a:blip r:embed="rId8">
                      <a:extLst>
                        <a:ext uri="{28A0092B-C50C-407E-A947-70E740481C1C}">
                          <a14:useLocalDpi xmlns:a14="http://schemas.microsoft.com/office/drawing/2010/main" val="0"/>
                        </a:ext>
                      </a:extLst>
                    </a:blip>
                    <a:stretch>
                      <a:fillRect/>
                    </a:stretch>
                  </pic:blipFill>
                  <pic:spPr>
                    <a:xfrm>
                      <a:off x="0" y="0"/>
                      <a:ext cx="5429250" cy="2714625"/>
                    </a:xfrm>
                    <a:prstGeom prst="rect">
                      <a:avLst/>
                    </a:prstGeom>
                    <a:ln>
                      <a:solidFill>
                        <a:schemeClr val="bg1">
                          <a:lumMod val="75000"/>
                        </a:schemeClr>
                      </a:solidFill>
                    </a:ln>
                  </pic:spPr>
                </pic:pic>
              </a:graphicData>
            </a:graphic>
          </wp:inline>
        </w:drawing>
      </w:r>
    </w:p>
    <w:p w14:paraId="16E56859" w14:textId="77777777" w:rsidR="00486A6F" w:rsidRPr="00486A6F" w:rsidRDefault="00486A6F" w:rsidP="00486A6F">
      <w:pPr>
        <w:rPr>
          <w:rFonts w:ascii="Segoe UI" w:eastAsia="Segoe UI" w:hAnsi="Segoe UI" w:cs="Times New Roman"/>
          <w:sz w:val="20"/>
        </w:rPr>
      </w:pPr>
    </w:p>
    <w:p w14:paraId="79E0E1EA" w14:textId="54286E12" w:rsidR="00486A6F" w:rsidRPr="00486A6F" w:rsidDel="003A009D" w:rsidRDefault="00486A6F" w:rsidP="00486A6F">
      <w:pPr>
        <w:ind w:left="720" w:hanging="360"/>
        <w:contextualSpacing/>
        <w:rPr>
          <w:del w:id="9" w:author="Dattatray Patil (Contractor)" w:date="2021-02-15T18:10:00Z"/>
          <w:rFonts w:ascii="Segoe UI" w:eastAsia="Segoe UI" w:hAnsi="Segoe UI" w:cs="Times New Roman"/>
          <w:sz w:val="20"/>
          <w:szCs w:val="20"/>
        </w:rPr>
      </w:pPr>
      <w:del w:id="10" w:author="Dattatray Patil (Contractor)" w:date="2021-02-15T18:10:00Z">
        <w:r w:rsidRPr="00486A6F" w:rsidDel="003A009D">
          <w:rPr>
            <w:rFonts w:ascii="Segoe UI" w:eastAsia="Segoe UI" w:hAnsi="Segoe UI" w:cs="Times New Roman"/>
            <w:sz w:val="20"/>
            <w:szCs w:val="20"/>
          </w:rPr>
          <w:delText xml:space="preserve">Copy the </w:delText>
        </w:r>
        <w:r w:rsidRPr="00486A6F" w:rsidDel="003A009D">
          <w:rPr>
            <w:rFonts w:ascii="Segoe UI" w:eastAsia="Segoe UI" w:hAnsi="Segoe UI" w:cs="Times New Roman"/>
            <w:b/>
            <w:bCs/>
            <w:sz w:val="20"/>
            <w:szCs w:val="20"/>
          </w:rPr>
          <w:delText>list URL</w:delText>
        </w:r>
        <w:r w:rsidRPr="00486A6F" w:rsidDel="003A009D">
          <w:rPr>
            <w:rFonts w:ascii="Segoe UI" w:eastAsia="Segoe UI" w:hAnsi="Segoe UI" w:cs="Times New Roman"/>
            <w:sz w:val="20"/>
            <w:szCs w:val="20"/>
          </w:rPr>
          <w:delText xml:space="preserve"> to Notepad; we’ll need to use its </w:delText>
        </w:r>
        <w:r w:rsidRPr="00486A6F" w:rsidDel="003A009D">
          <w:rPr>
            <w:rFonts w:ascii="Segoe UI" w:eastAsia="Segoe UI" w:hAnsi="Segoe UI" w:cs="Times New Roman"/>
            <w:b/>
            <w:bCs/>
            <w:sz w:val="20"/>
            <w:szCs w:val="20"/>
          </w:rPr>
          <w:delText>GUID</w:delText>
        </w:r>
        <w:r w:rsidRPr="00486A6F" w:rsidDel="003A009D">
          <w:rPr>
            <w:rFonts w:ascii="Segoe UI" w:eastAsia="Segoe UI" w:hAnsi="Segoe UI" w:cs="Times New Roman"/>
            <w:sz w:val="20"/>
            <w:szCs w:val="20"/>
          </w:rPr>
          <w:delText>.</w:delText>
        </w:r>
      </w:del>
    </w:p>
    <w:p w14:paraId="4347C811" w14:textId="538A6CC4" w:rsidR="00486A6F" w:rsidRPr="00486A6F" w:rsidDel="003A009D" w:rsidRDefault="00486A6F" w:rsidP="00486A6F">
      <w:pPr>
        <w:ind w:left="720"/>
        <w:contextualSpacing/>
        <w:rPr>
          <w:del w:id="11" w:author="Dattatray Patil (Contractor)" w:date="2021-02-15T18:10:00Z"/>
          <w:rFonts w:ascii="Segoe UI" w:eastAsia="Segoe UI" w:hAnsi="Segoe UI" w:cs="Times New Roman"/>
          <w:sz w:val="20"/>
          <w:szCs w:val="20"/>
        </w:rPr>
      </w:pPr>
      <w:del w:id="12" w:author="Dattatray Patil (Contractor)" w:date="2021-02-15T18:10:00Z">
        <w:r w:rsidRPr="00486A6F" w:rsidDel="003A009D">
          <w:rPr>
            <w:rFonts w:ascii="Segoe UI" w:eastAsia="Segoe UI" w:hAnsi="Segoe UI" w:cs="Times New Roman"/>
            <w:noProof/>
            <w:sz w:val="20"/>
            <w:szCs w:val="20"/>
          </w:rPr>
          <w:drawing>
            <wp:inline distT="0" distB="0" distL="0" distR="0" wp14:anchorId="01BB9E58" wp14:editId="15B659C8">
              <wp:extent cx="5732780" cy="325120"/>
              <wp:effectExtent l="0" t="0" r="1270" b="0"/>
              <wp:docPr id="1553128250" name="Picture 21285540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8554063"/>
                      <pic:cNvPicPr/>
                    </pic:nvPicPr>
                    <pic:blipFill>
                      <a:blip r:embed="rId9">
                        <a:extLst>
                          <a:ext uri="{28A0092B-C50C-407E-A947-70E740481C1C}">
                            <a14:useLocalDpi xmlns:a14="http://schemas.microsoft.com/office/drawing/2010/main" val="0"/>
                          </a:ext>
                        </a:extLst>
                      </a:blip>
                      <a:stretch>
                        <a:fillRect/>
                      </a:stretch>
                    </pic:blipFill>
                    <pic:spPr>
                      <a:xfrm>
                        <a:off x="0" y="0"/>
                        <a:ext cx="5732780" cy="325120"/>
                      </a:xfrm>
                      <a:prstGeom prst="rect">
                        <a:avLst/>
                      </a:prstGeom>
                    </pic:spPr>
                  </pic:pic>
                </a:graphicData>
              </a:graphic>
            </wp:inline>
          </w:drawing>
        </w:r>
      </w:del>
    </w:p>
    <w:p w14:paraId="33D309F8" w14:textId="007B805C" w:rsidR="00486A6F" w:rsidRPr="00486A6F" w:rsidDel="003A009D" w:rsidRDefault="00486A6F" w:rsidP="00486A6F">
      <w:pPr>
        <w:jc w:val="center"/>
        <w:rPr>
          <w:del w:id="13" w:author="Dattatray Patil (Contractor)" w:date="2021-02-15T18:10:00Z"/>
          <w:rFonts w:ascii="Segoe UI" w:eastAsia="Segoe UI" w:hAnsi="Segoe UI" w:cs="Times New Roman"/>
          <w:sz w:val="20"/>
        </w:rPr>
      </w:pPr>
    </w:p>
    <w:p w14:paraId="4232481C" w14:textId="25A3A916" w:rsidR="00486A6F" w:rsidRPr="00486A6F" w:rsidDel="003A009D" w:rsidRDefault="00486A6F" w:rsidP="00486A6F">
      <w:pPr>
        <w:ind w:left="720" w:hanging="360"/>
        <w:contextualSpacing/>
        <w:rPr>
          <w:del w:id="14" w:author="Dattatray Patil (Contractor)" w:date="2021-02-15T18:10:00Z"/>
          <w:rFonts w:ascii="Segoe UI" w:eastAsia="Segoe UI" w:hAnsi="Segoe UI" w:cs="Times New Roman"/>
          <w:sz w:val="20"/>
          <w:szCs w:val="20"/>
        </w:rPr>
      </w:pPr>
      <w:del w:id="15" w:author="Dattatray Patil (Contractor)" w:date="2021-02-15T18:10:00Z">
        <w:r w:rsidRPr="00486A6F" w:rsidDel="003A009D">
          <w:rPr>
            <w:rFonts w:ascii="Segoe UI" w:eastAsia="Segoe UI" w:hAnsi="Segoe UI" w:cs="Times New Roman"/>
            <w:sz w:val="20"/>
            <w:szCs w:val="20"/>
          </w:rPr>
          <w:delText xml:space="preserve">Copy the </w:delText>
        </w:r>
        <w:r w:rsidRPr="00486A6F" w:rsidDel="003A009D">
          <w:rPr>
            <w:rFonts w:ascii="Segoe UI" w:eastAsia="Segoe UI" w:hAnsi="Segoe UI" w:cs="Times New Roman"/>
            <w:b/>
            <w:bCs/>
            <w:sz w:val="20"/>
            <w:szCs w:val="20"/>
          </w:rPr>
          <w:delText>list ID</w:delText>
        </w:r>
        <w:r w:rsidRPr="00486A6F" w:rsidDel="003A009D">
          <w:rPr>
            <w:rFonts w:ascii="Segoe UI" w:eastAsia="Segoe UI" w:hAnsi="Segoe UI" w:cs="Times New Roman"/>
            <w:sz w:val="20"/>
            <w:szCs w:val="20"/>
          </w:rPr>
          <w:delText>, but remove the first tree and last tree characters:</w:delText>
        </w:r>
      </w:del>
    </w:p>
    <w:p w14:paraId="1E052BEC" w14:textId="129A739B" w:rsidR="00486A6F" w:rsidRPr="00486A6F" w:rsidDel="003A009D" w:rsidRDefault="00486A6F" w:rsidP="00486A6F">
      <w:pPr>
        <w:ind w:left="720"/>
        <w:contextualSpacing/>
        <w:rPr>
          <w:del w:id="16" w:author="Dattatray Patil (Contractor)" w:date="2021-02-15T18:10:00Z"/>
          <w:rFonts w:ascii="Segoe UI" w:eastAsia="Segoe UI" w:hAnsi="Segoe UI" w:cs="Times New Roman"/>
          <w:sz w:val="20"/>
          <w:szCs w:val="20"/>
        </w:rPr>
      </w:pPr>
    </w:p>
    <w:p w14:paraId="4772B6BB" w14:textId="5F3FF72A" w:rsidR="00486A6F" w:rsidRPr="00486A6F" w:rsidDel="003A009D" w:rsidRDefault="00486A6F" w:rsidP="00486A6F">
      <w:pPr>
        <w:ind w:left="360"/>
        <w:contextualSpacing/>
        <w:rPr>
          <w:del w:id="17" w:author="Dattatray Patil (Contractor)" w:date="2021-02-15T18:10:00Z"/>
          <w:rFonts w:ascii="Segoe UI" w:eastAsia="Segoe UI" w:hAnsi="Segoe UI" w:cs="Times New Roman"/>
          <w:sz w:val="20"/>
          <w:szCs w:val="20"/>
        </w:rPr>
      </w:pPr>
      <w:del w:id="18" w:author="Dattatray Patil (Contractor)" w:date="2021-02-15T18:10:00Z">
        <w:r w:rsidRPr="00486A6F" w:rsidDel="003A009D">
          <w:rPr>
            <w:rFonts w:ascii="Segoe UI" w:eastAsia="Segoe UI" w:hAnsi="Segoe UI" w:cs="Times New Roman"/>
            <w:noProof/>
            <w:sz w:val="20"/>
            <w:szCs w:val="20"/>
          </w:rPr>
          <w:drawing>
            <wp:inline distT="0" distB="0" distL="0" distR="0" wp14:anchorId="0F9F0FE6" wp14:editId="6431A48C">
              <wp:extent cx="5732780" cy="325120"/>
              <wp:effectExtent l="0" t="0" r="1270" b="0"/>
              <wp:docPr id="1212568270" name="Picture 21285540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8554062"/>
                      <pic:cNvPicPr/>
                    </pic:nvPicPr>
                    <pic:blipFill>
                      <a:blip r:embed="rId10">
                        <a:extLst>
                          <a:ext uri="{28A0092B-C50C-407E-A947-70E740481C1C}">
                            <a14:useLocalDpi xmlns:a14="http://schemas.microsoft.com/office/drawing/2010/main" val="0"/>
                          </a:ext>
                        </a:extLst>
                      </a:blip>
                      <a:stretch>
                        <a:fillRect/>
                      </a:stretch>
                    </pic:blipFill>
                    <pic:spPr>
                      <a:xfrm>
                        <a:off x="0" y="0"/>
                        <a:ext cx="5732780" cy="325120"/>
                      </a:xfrm>
                      <a:prstGeom prst="rect">
                        <a:avLst/>
                      </a:prstGeom>
                    </pic:spPr>
                  </pic:pic>
                </a:graphicData>
              </a:graphic>
            </wp:inline>
          </w:drawing>
        </w:r>
      </w:del>
    </w:p>
    <w:p w14:paraId="16D8EE0A" w14:textId="1BF1D9A3" w:rsidR="00486A6F" w:rsidRPr="003A009D" w:rsidRDefault="00486A6F" w:rsidP="003A009D">
      <w:pPr>
        <w:pStyle w:val="ListParagraph"/>
        <w:numPr>
          <w:ilvl w:val="0"/>
          <w:numId w:val="1"/>
        </w:numPr>
        <w:rPr>
          <w:ins w:id="19" w:author="Dattatray Patil (Contractor)" w:date="2021-02-15T17:54:00Z"/>
          <w:rFonts w:ascii="Segoe UI" w:eastAsia="Segoe UI" w:hAnsi="Segoe UI" w:cs="Times New Roman"/>
          <w:sz w:val="20"/>
          <w:szCs w:val="20"/>
          <w:rPrChange w:id="20" w:author="Dattatray Patil (Contractor)" w:date="2021-02-15T17:54:00Z">
            <w:rPr>
              <w:ins w:id="21" w:author="Dattatray Patil (Contractor)" w:date="2021-02-15T17:54:00Z"/>
              <w:rFonts w:ascii="Segoe UI" w:eastAsia="Segoe UI" w:hAnsi="Segoe UI" w:cs="Times New Roman"/>
              <w:b/>
              <w:bCs/>
              <w:sz w:val="20"/>
              <w:szCs w:val="20"/>
            </w:rPr>
          </w:rPrChange>
        </w:rPr>
      </w:pPr>
      <w:r w:rsidRPr="003A009D">
        <w:rPr>
          <w:rFonts w:ascii="Segoe UI" w:eastAsia="Segoe UI" w:hAnsi="Segoe UI" w:cs="Times New Roman"/>
          <w:sz w:val="20"/>
          <w:szCs w:val="20"/>
          <w:rPrChange w:id="22" w:author="Dattatray Patil (Contractor)" w:date="2021-02-15T17:53:00Z">
            <w:rPr/>
          </w:rPrChange>
        </w:rPr>
        <w:t>Create a new Flow from scratch. The Flow must start with a Button.</w:t>
      </w:r>
      <w:ins w:id="23" w:author="Dattatray Patil (Contractor)" w:date="2021-02-15T17:53:00Z">
        <w:r w:rsidR="003A009D">
          <w:rPr>
            <w:rFonts w:ascii="Segoe UI" w:eastAsia="Segoe UI" w:hAnsi="Segoe UI" w:cs="Times New Roman"/>
            <w:sz w:val="20"/>
            <w:szCs w:val="20"/>
          </w:rPr>
          <w:t xml:space="preserve"> Select </w:t>
        </w:r>
        <w:r w:rsidR="003A009D" w:rsidRPr="003A009D">
          <w:rPr>
            <w:rFonts w:ascii="Segoe UI" w:eastAsia="Segoe UI" w:hAnsi="Segoe UI" w:cs="Times New Roman"/>
            <w:b/>
            <w:bCs/>
            <w:sz w:val="20"/>
            <w:szCs w:val="20"/>
            <w:rPrChange w:id="24" w:author="Dattatray Patil (Contractor)" w:date="2021-02-15T17:53:00Z">
              <w:rPr>
                <w:rFonts w:ascii="Segoe UI" w:eastAsia="Segoe UI" w:hAnsi="Segoe UI" w:cs="Times New Roman"/>
                <w:sz w:val="20"/>
                <w:szCs w:val="20"/>
              </w:rPr>
            </w:rPrChange>
          </w:rPr>
          <w:t>My flows</w:t>
        </w:r>
        <w:r w:rsidR="003A009D">
          <w:rPr>
            <w:rFonts w:ascii="Segoe UI" w:eastAsia="Segoe UI" w:hAnsi="Segoe UI" w:cs="Times New Roman"/>
            <w:b/>
            <w:bCs/>
            <w:sz w:val="20"/>
            <w:szCs w:val="20"/>
          </w:rPr>
          <w:t xml:space="preserve"> &gt; New flow &gt; </w:t>
        </w:r>
      </w:ins>
      <w:ins w:id="25" w:author="Dattatray Patil (Contractor)" w:date="2021-02-15T17:54:00Z">
        <w:r w:rsidR="003A009D">
          <w:rPr>
            <w:rFonts w:ascii="Segoe UI" w:eastAsia="Segoe UI" w:hAnsi="Segoe UI" w:cs="Times New Roman"/>
            <w:b/>
            <w:bCs/>
            <w:sz w:val="20"/>
            <w:szCs w:val="20"/>
          </w:rPr>
          <w:t>Instant cloud flow.</w:t>
        </w:r>
      </w:ins>
    </w:p>
    <w:p w14:paraId="2836F8FD" w14:textId="7020016F" w:rsidR="003A009D" w:rsidRPr="003A009D" w:rsidRDefault="003A009D" w:rsidP="003A009D">
      <w:pPr>
        <w:pStyle w:val="ListParagraph"/>
        <w:numPr>
          <w:ilvl w:val="0"/>
          <w:numId w:val="1"/>
        </w:numPr>
        <w:rPr>
          <w:rFonts w:ascii="Segoe UI" w:eastAsia="Segoe UI" w:hAnsi="Segoe UI" w:cs="Times New Roman"/>
          <w:sz w:val="20"/>
          <w:szCs w:val="20"/>
          <w:rPrChange w:id="26" w:author="Dattatray Patil (Contractor)" w:date="2021-02-15T17:54:00Z">
            <w:rPr/>
          </w:rPrChange>
        </w:rPr>
        <w:pPrChange w:id="27" w:author="Dattatray Patil (Contractor)" w:date="2021-02-15T17:53:00Z">
          <w:pPr>
            <w:ind w:left="720" w:hanging="360"/>
            <w:contextualSpacing/>
          </w:pPr>
        </w:pPrChange>
      </w:pPr>
      <w:ins w:id="28" w:author="Dattatray Patil (Contractor)" w:date="2021-02-15T17:54:00Z">
        <w:r w:rsidRPr="003A009D">
          <w:rPr>
            <w:rFonts w:ascii="Segoe UI" w:eastAsia="Segoe UI" w:hAnsi="Segoe UI" w:cs="Times New Roman"/>
            <w:sz w:val="20"/>
            <w:szCs w:val="20"/>
            <w:rPrChange w:id="29" w:author="Dattatray Patil (Contractor)" w:date="2021-02-15T17:54:00Z">
              <w:rPr>
                <w:rFonts w:ascii="Segoe UI" w:eastAsia="Segoe UI" w:hAnsi="Segoe UI" w:cs="Times New Roman"/>
                <w:b/>
                <w:bCs/>
                <w:sz w:val="20"/>
                <w:szCs w:val="20"/>
              </w:rPr>
            </w:rPrChange>
          </w:rPr>
          <w:t xml:space="preserve">Give a name </w:t>
        </w:r>
        <w:r>
          <w:rPr>
            <w:rFonts w:ascii="Segoe UI" w:eastAsia="Segoe UI" w:hAnsi="Segoe UI" w:cs="Times New Roman"/>
            <w:sz w:val="20"/>
            <w:szCs w:val="20"/>
          </w:rPr>
          <w:t xml:space="preserve">to your flow. Select Manually trigger flow option </w:t>
        </w:r>
      </w:ins>
    </w:p>
    <w:p w14:paraId="1B30C1C3" w14:textId="48B21955" w:rsidR="00486A6F" w:rsidRDefault="003A009D" w:rsidP="003A009D">
      <w:pPr>
        <w:pStyle w:val="ListParagraph"/>
        <w:numPr>
          <w:ilvl w:val="0"/>
          <w:numId w:val="1"/>
        </w:numPr>
        <w:rPr>
          <w:ins w:id="30" w:author="Dattatray Patil (Contractor)" w:date="2021-02-15T17:58:00Z"/>
          <w:rFonts w:ascii="Segoe UI" w:eastAsia="Segoe UI" w:hAnsi="Segoe UI" w:cs="Times New Roman"/>
          <w:sz w:val="20"/>
          <w:szCs w:val="20"/>
        </w:rPr>
      </w:pPr>
      <w:ins w:id="31" w:author="Dattatray Patil (Contractor)" w:date="2021-02-15T17:54:00Z">
        <w:r>
          <w:rPr>
            <w:rFonts w:ascii="Segoe UI" w:eastAsia="Segoe UI" w:hAnsi="Segoe UI" w:cs="Times New Roman"/>
            <w:sz w:val="20"/>
            <w:szCs w:val="20"/>
          </w:rPr>
          <w:lastRenderedPageBreak/>
          <w:t>Click on “</w:t>
        </w:r>
        <w:r w:rsidRPr="003A009D">
          <w:rPr>
            <w:rFonts w:ascii="Segoe UI" w:eastAsia="Segoe UI" w:hAnsi="Segoe UI" w:cs="Times New Roman"/>
            <w:b/>
            <w:bCs/>
            <w:sz w:val="20"/>
            <w:szCs w:val="20"/>
            <w:rPrChange w:id="32" w:author="Dattatray Patil (Contractor)" w:date="2021-02-15T17:55:00Z">
              <w:rPr>
                <w:rFonts w:ascii="Segoe UI" w:eastAsia="Segoe UI" w:hAnsi="Segoe UI" w:cs="Times New Roman"/>
                <w:sz w:val="20"/>
                <w:szCs w:val="20"/>
              </w:rPr>
            </w:rPrChange>
          </w:rPr>
          <w:t>New Step</w:t>
        </w:r>
        <w:r>
          <w:rPr>
            <w:rFonts w:ascii="Segoe UI" w:eastAsia="Segoe UI" w:hAnsi="Segoe UI" w:cs="Times New Roman"/>
            <w:sz w:val="20"/>
            <w:szCs w:val="20"/>
          </w:rPr>
          <w:t xml:space="preserve">  and </w:t>
        </w:r>
      </w:ins>
      <w:del w:id="33" w:author="Dattatray Patil (Contractor)" w:date="2021-02-15T17:55:00Z">
        <w:r w:rsidR="00486A6F" w:rsidRPr="003A009D" w:rsidDel="003A009D">
          <w:rPr>
            <w:rFonts w:ascii="Segoe UI" w:eastAsia="Segoe UI" w:hAnsi="Segoe UI" w:cs="Times New Roman"/>
            <w:sz w:val="20"/>
            <w:szCs w:val="20"/>
            <w:rPrChange w:id="34" w:author="Dattatray Patil (Contractor)" w:date="2021-02-15T17:54:00Z">
              <w:rPr/>
            </w:rPrChange>
          </w:rPr>
          <w:delText>A</w:delText>
        </w:r>
      </w:del>
      <w:ins w:id="35" w:author="Dattatray Patil (Contractor)" w:date="2021-02-15T17:55:00Z">
        <w:r>
          <w:rPr>
            <w:rFonts w:ascii="Segoe UI" w:eastAsia="Segoe UI" w:hAnsi="Segoe UI" w:cs="Times New Roman"/>
            <w:sz w:val="20"/>
            <w:szCs w:val="20"/>
          </w:rPr>
          <w:t>a</w:t>
        </w:r>
      </w:ins>
      <w:r w:rsidR="00486A6F" w:rsidRPr="003A009D">
        <w:rPr>
          <w:rFonts w:ascii="Segoe UI" w:eastAsia="Segoe UI" w:hAnsi="Segoe UI" w:cs="Times New Roman"/>
          <w:sz w:val="20"/>
          <w:szCs w:val="20"/>
          <w:rPrChange w:id="36" w:author="Dattatray Patil (Contractor)" w:date="2021-02-15T17:54:00Z">
            <w:rPr/>
          </w:rPrChange>
        </w:rPr>
        <w:t xml:space="preserve">dd a </w:t>
      </w:r>
      <w:r w:rsidR="00486A6F" w:rsidRPr="003A009D">
        <w:rPr>
          <w:rFonts w:ascii="Segoe UI" w:eastAsia="Segoe UI" w:hAnsi="Segoe UI" w:cs="Times New Roman"/>
          <w:b/>
          <w:sz w:val="20"/>
          <w:szCs w:val="20"/>
          <w:rPrChange w:id="37" w:author="Dattatray Patil (Contractor)" w:date="2021-02-15T17:54:00Z">
            <w:rPr>
              <w:b/>
            </w:rPr>
          </w:rPrChange>
        </w:rPr>
        <w:t>Send an HTTP request to SharePoint</w:t>
      </w:r>
      <w:r w:rsidR="00486A6F" w:rsidRPr="003A009D">
        <w:rPr>
          <w:rFonts w:ascii="Segoe UI" w:eastAsia="Segoe UI" w:hAnsi="Segoe UI" w:cs="Times New Roman"/>
          <w:sz w:val="20"/>
          <w:szCs w:val="20"/>
          <w:rPrChange w:id="38" w:author="Dattatray Patil (Contractor)" w:date="2021-02-15T17:54:00Z">
            <w:rPr/>
          </w:rPrChange>
        </w:rPr>
        <w:t xml:space="preserve"> action defined like this (use your SharePoint URL and the list </w:t>
      </w:r>
      <w:del w:id="39" w:author="Dattatray Patil (Contractor)" w:date="2021-02-15T18:10:00Z">
        <w:r w:rsidR="00486A6F" w:rsidRPr="003A009D" w:rsidDel="003A009D">
          <w:rPr>
            <w:rFonts w:ascii="Segoe UI" w:eastAsia="Segoe UI" w:hAnsi="Segoe UI" w:cs="Times New Roman"/>
            <w:sz w:val="20"/>
            <w:szCs w:val="20"/>
            <w:rPrChange w:id="40" w:author="Dattatray Patil (Contractor)" w:date="2021-02-15T17:54:00Z">
              <w:rPr/>
            </w:rPrChange>
          </w:rPr>
          <w:delText xml:space="preserve">guid </w:delText>
        </w:r>
      </w:del>
      <w:ins w:id="41" w:author="Dattatray Patil (Contractor)" w:date="2021-02-15T18:10:00Z">
        <w:r>
          <w:rPr>
            <w:rFonts w:ascii="Segoe UI" w:eastAsia="Segoe UI" w:hAnsi="Segoe UI" w:cs="Times New Roman"/>
            <w:sz w:val="20"/>
            <w:szCs w:val="20"/>
          </w:rPr>
          <w:t>name</w:t>
        </w:r>
        <w:r w:rsidRPr="003A009D">
          <w:rPr>
            <w:rFonts w:ascii="Segoe UI" w:eastAsia="Segoe UI" w:hAnsi="Segoe UI" w:cs="Times New Roman"/>
            <w:sz w:val="20"/>
            <w:szCs w:val="20"/>
            <w:rPrChange w:id="42" w:author="Dattatray Patil (Contractor)" w:date="2021-02-15T17:54:00Z">
              <w:rPr/>
            </w:rPrChange>
          </w:rPr>
          <w:t xml:space="preserve"> </w:t>
        </w:r>
      </w:ins>
      <w:r w:rsidR="00486A6F" w:rsidRPr="003A009D">
        <w:rPr>
          <w:rFonts w:ascii="Segoe UI" w:eastAsia="Segoe UI" w:hAnsi="Segoe UI" w:cs="Times New Roman"/>
          <w:sz w:val="20"/>
          <w:szCs w:val="20"/>
          <w:rPrChange w:id="43" w:author="Dattatray Patil (Contractor)" w:date="2021-02-15T17:54:00Z">
            <w:rPr/>
          </w:rPrChange>
        </w:rPr>
        <w:t xml:space="preserve">that you copied to </w:t>
      </w:r>
      <w:commentRangeStart w:id="44"/>
      <w:r w:rsidR="00486A6F" w:rsidRPr="003A009D">
        <w:rPr>
          <w:rFonts w:ascii="Segoe UI" w:eastAsia="Segoe UI" w:hAnsi="Segoe UI" w:cs="Times New Roman"/>
          <w:sz w:val="20"/>
          <w:szCs w:val="20"/>
          <w:rPrChange w:id="45" w:author="Dattatray Patil (Contractor)" w:date="2021-02-15T17:54:00Z">
            <w:rPr/>
          </w:rPrChange>
        </w:rPr>
        <w:t>notepad</w:t>
      </w:r>
      <w:commentRangeEnd w:id="44"/>
      <w:r w:rsidR="00486A6F" w:rsidRPr="00486A6F">
        <w:rPr>
          <w:sz w:val="16"/>
          <w:szCs w:val="16"/>
        </w:rPr>
        <w:commentReference w:id="44"/>
      </w:r>
      <w:r w:rsidR="00486A6F" w:rsidRPr="003A009D">
        <w:rPr>
          <w:rFonts w:ascii="Segoe UI" w:eastAsia="Segoe UI" w:hAnsi="Segoe UI" w:cs="Times New Roman"/>
          <w:sz w:val="20"/>
          <w:szCs w:val="20"/>
          <w:rPrChange w:id="46" w:author="Dattatray Patil (Contractor)" w:date="2021-02-15T17:54:00Z">
            <w:rPr/>
          </w:rPrChange>
        </w:rPr>
        <w:t>):</w:t>
      </w:r>
    </w:p>
    <w:p w14:paraId="149CB303" w14:textId="5A8C42FE" w:rsidR="003A009D" w:rsidRDefault="003A009D" w:rsidP="003A009D">
      <w:pPr>
        <w:pStyle w:val="ListParagraph"/>
        <w:rPr>
          <w:ins w:id="47" w:author="Dattatray Patil (Contractor)" w:date="2021-02-15T17:58:00Z"/>
          <w:rFonts w:ascii="Segoe UI" w:eastAsia="Segoe UI" w:hAnsi="Segoe UI" w:cs="Times New Roman"/>
          <w:sz w:val="20"/>
          <w:szCs w:val="20"/>
        </w:rPr>
      </w:pPr>
    </w:p>
    <w:p w14:paraId="51F3005C" w14:textId="03AD7F5E" w:rsidR="003A009D" w:rsidRPr="003A009D" w:rsidDel="003A009D" w:rsidRDefault="003A009D" w:rsidP="003A009D">
      <w:pPr>
        <w:pStyle w:val="ListParagraph"/>
        <w:ind w:left="0" w:firstLine="720"/>
        <w:rPr>
          <w:del w:id="48" w:author="Dattatray Patil (Contractor)" w:date="2021-02-15T18:10:00Z"/>
          <w:rFonts w:ascii="Segoe UI" w:eastAsia="Segoe UI" w:hAnsi="Segoe UI" w:cs="Times New Roman"/>
          <w:sz w:val="20"/>
          <w:szCs w:val="20"/>
          <w:rPrChange w:id="49" w:author="Dattatray Patil (Contractor)" w:date="2021-02-15T17:54:00Z">
            <w:rPr>
              <w:del w:id="50" w:author="Dattatray Patil (Contractor)" w:date="2021-02-15T18:10:00Z"/>
            </w:rPr>
          </w:rPrChange>
        </w:rPr>
        <w:pPrChange w:id="51" w:author="Dattatray Patil (Contractor)" w:date="2021-02-15T18:23:00Z">
          <w:pPr>
            <w:ind w:left="720" w:hanging="360"/>
            <w:contextualSpacing/>
          </w:pPr>
        </w:pPrChange>
      </w:pPr>
      <w:ins w:id="52" w:author="Dattatray Patil (Contractor)" w:date="2021-02-15T18:23:00Z">
        <w:r>
          <w:rPr>
            <w:rFonts w:ascii="Segoe UI" w:eastAsia="Segoe UI" w:hAnsi="Segoe UI" w:cs="Times New Roman"/>
            <w:noProof/>
            <w:sz w:val="20"/>
            <w:szCs w:val="20"/>
          </w:rPr>
          <w:drawing>
            <wp:inline distT="0" distB="0" distL="0" distR="0" wp14:anchorId="6239EE4A" wp14:editId="7E1CB81C">
              <wp:extent cx="4591050" cy="2134301"/>
              <wp:effectExtent l="19050" t="19050" r="19050" b="184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01537" cy="2139176"/>
                      </a:xfrm>
                      <a:prstGeom prst="rect">
                        <a:avLst/>
                      </a:prstGeom>
                      <a:noFill/>
                      <a:ln>
                        <a:solidFill>
                          <a:schemeClr val="bg1">
                            <a:lumMod val="75000"/>
                          </a:schemeClr>
                        </a:solidFill>
                      </a:ln>
                    </pic:spPr>
                  </pic:pic>
                </a:graphicData>
              </a:graphic>
            </wp:inline>
          </w:drawing>
        </w:r>
      </w:ins>
    </w:p>
    <w:p w14:paraId="38861E4C" w14:textId="3AC3274B" w:rsidR="00486A6F" w:rsidRPr="00486A6F" w:rsidRDefault="00486A6F" w:rsidP="003A009D">
      <w:pPr>
        <w:ind w:firstLine="720"/>
        <w:rPr>
          <w:rFonts w:ascii="Segoe UI" w:eastAsia="Segoe UI" w:hAnsi="Segoe UI" w:cs="Times New Roman"/>
          <w:sz w:val="20"/>
        </w:rPr>
        <w:pPrChange w:id="53" w:author="Dattatray Patil (Contractor)" w:date="2021-02-15T18:23:00Z">
          <w:pPr>
            <w:jc w:val="center"/>
          </w:pPr>
        </w:pPrChange>
      </w:pPr>
      <w:del w:id="54" w:author="Dattatray Patil (Contractor)" w:date="2021-02-15T18:23:00Z">
        <w:r w:rsidRPr="00486A6F" w:rsidDel="003A009D">
          <w:rPr>
            <w:rFonts w:ascii="Segoe UI" w:eastAsia="Segoe UI" w:hAnsi="Segoe UI" w:cs="Times New Roman"/>
            <w:noProof/>
            <w:sz w:val="20"/>
          </w:rPr>
          <w:drawing>
            <wp:inline distT="0" distB="0" distL="0" distR="0" wp14:anchorId="5F827F53" wp14:editId="6BC73725">
              <wp:extent cx="4618104" cy="3296811"/>
              <wp:effectExtent l="0" t="0" r="0" b="0"/>
              <wp:docPr id="1866084446" name="Picture 21285540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8554060"/>
                      <pic:cNvPicPr/>
                    </pic:nvPicPr>
                    <pic:blipFill>
                      <a:blip r:embed="rId15">
                        <a:extLst>
                          <a:ext uri="{28A0092B-C50C-407E-A947-70E740481C1C}">
                            <a14:useLocalDpi xmlns:a14="http://schemas.microsoft.com/office/drawing/2010/main" val="0"/>
                          </a:ext>
                        </a:extLst>
                      </a:blip>
                      <a:stretch>
                        <a:fillRect/>
                      </a:stretch>
                    </pic:blipFill>
                    <pic:spPr>
                      <a:xfrm>
                        <a:off x="0" y="0"/>
                        <a:ext cx="4621133" cy="3298973"/>
                      </a:xfrm>
                      <a:prstGeom prst="rect">
                        <a:avLst/>
                      </a:prstGeom>
                    </pic:spPr>
                  </pic:pic>
                </a:graphicData>
              </a:graphic>
            </wp:inline>
          </w:drawing>
        </w:r>
      </w:del>
    </w:p>
    <w:p w14:paraId="0C4515E4" w14:textId="35110097" w:rsidR="00486A6F" w:rsidRDefault="00486A6F" w:rsidP="00486A6F">
      <w:pPr>
        <w:ind w:left="720" w:hanging="360"/>
        <w:contextualSpacing/>
        <w:rPr>
          <w:ins w:id="55" w:author="Dattatray Patil (Contractor)" w:date="2021-02-15T17:56:00Z"/>
          <w:rFonts w:ascii="Segoe UI" w:eastAsia="Segoe UI" w:hAnsi="Segoe UI" w:cs="Times New Roman"/>
          <w:sz w:val="20"/>
          <w:szCs w:val="20"/>
        </w:rPr>
      </w:pPr>
      <w:r w:rsidRPr="00486A6F">
        <w:rPr>
          <w:rFonts w:ascii="Segoe UI" w:eastAsia="Segoe UI" w:hAnsi="Segoe UI" w:cs="Times New Roman"/>
          <w:sz w:val="20"/>
          <w:szCs w:val="20"/>
        </w:rPr>
        <w:t>And in the body:</w:t>
      </w:r>
    </w:p>
    <w:p w14:paraId="68508149" w14:textId="77777777" w:rsidR="003A009D" w:rsidRPr="00486A6F" w:rsidRDefault="003A009D" w:rsidP="00486A6F">
      <w:pPr>
        <w:ind w:left="720" w:hanging="360"/>
        <w:contextualSpacing/>
        <w:rPr>
          <w:rFonts w:ascii="Segoe UI" w:eastAsia="Segoe UI" w:hAnsi="Segoe UI" w:cs="Times New Roman"/>
          <w:sz w:val="20"/>
          <w:szCs w:val="20"/>
        </w:rPr>
      </w:pPr>
    </w:p>
    <w:p w14:paraId="51657BDB" w14:textId="5BD431D2" w:rsidR="00486A6F" w:rsidRPr="00486A6F" w:rsidRDefault="00486A6F" w:rsidP="003A009D">
      <w:pPr>
        <w:ind w:left="720"/>
        <w:rPr>
          <w:rFonts w:ascii="Segoe UI" w:eastAsia="Segoe UI" w:hAnsi="Segoe UI" w:cs="Times New Roman"/>
          <w:sz w:val="20"/>
        </w:rPr>
        <w:pPrChange w:id="56" w:author="Dattatray Patil (Contractor)" w:date="2021-02-15T17:56:00Z">
          <w:pPr/>
        </w:pPrChange>
      </w:pPr>
      <w:r w:rsidRPr="00486A6F">
        <w:rPr>
          <w:rFonts w:ascii="Segoe UI" w:eastAsia="Segoe UI" w:hAnsi="Segoe UI" w:cs="Times New Roman"/>
          <w:sz w:val="20"/>
        </w:rPr>
        <w:t>{'Title': '</w:t>
      </w:r>
      <w:del w:id="57" w:author="Dattatray Patil (Contractor)" w:date="2021-02-15T18:12:00Z">
        <w:r w:rsidRPr="00486A6F" w:rsidDel="003A009D">
          <w:rPr>
            <w:rFonts w:ascii="Segoe UI" w:eastAsia="Segoe UI" w:hAnsi="Segoe UI" w:cs="Times New Roman"/>
            <w:sz w:val="20"/>
          </w:rPr>
          <w:delText>&lt;yourfirstnamelastname</w:delText>
        </w:r>
      </w:del>
      <w:del w:id="58" w:author="Dattatray Patil (Contractor)" w:date="2021-02-15T18:13:00Z">
        <w:r w:rsidRPr="00486A6F" w:rsidDel="003A009D">
          <w:rPr>
            <w:rFonts w:ascii="Segoe UI" w:eastAsia="Segoe UI" w:hAnsi="Segoe UI" w:cs="Times New Roman"/>
            <w:sz w:val="20"/>
          </w:rPr>
          <w:delText>&gt;</w:delText>
        </w:r>
      </w:del>
      <w:ins w:id="59" w:author="Dattatray Patil (Contractor)" w:date="2021-02-15T18:13:00Z">
        <w:r w:rsidR="003A009D">
          <w:rPr>
            <w:rFonts w:ascii="Segoe UI" w:eastAsia="Segoe UI" w:hAnsi="Segoe UI" w:cs="Times New Roman"/>
            <w:sz w:val="20"/>
          </w:rPr>
          <w:t>Price</w:t>
        </w:r>
      </w:ins>
      <w:r w:rsidRPr="00486A6F">
        <w:rPr>
          <w:rFonts w:ascii="Segoe UI" w:eastAsia="Segoe UI" w:hAnsi="Segoe UI" w:cs="Times New Roman"/>
          <w:sz w:val="20"/>
        </w:rPr>
        <w:t>', '</w:t>
      </w:r>
      <w:proofErr w:type="spellStart"/>
      <w:r w:rsidRPr="00486A6F">
        <w:rPr>
          <w:rFonts w:ascii="Segoe UI" w:eastAsia="Segoe UI" w:hAnsi="Segoe UI" w:cs="Times New Roman"/>
          <w:sz w:val="20"/>
        </w:rPr>
        <w:t>FieldTypeKind</w:t>
      </w:r>
      <w:proofErr w:type="spellEnd"/>
      <w:r w:rsidRPr="00486A6F">
        <w:rPr>
          <w:rFonts w:ascii="Segoe UI" w:eastAsia="Segoe UI" w:hAnsi="Segoe UI" w:cs="Times New Roman"/>
          <w:sz w:val="20"/>
        </w:rPr>
        <w:t>': 10,'Required': 'false', '</w:t>
      </w:r>
      <w:proofErr w:type="spellStart"/>
      <w:r w:rsidRPr="00486A6F">
        <w:rPr>
          <w:rFonts w:ascii="Segoe UI" w:eastAsia="Segoe UI" w:hAnsi="Segoe UI" w:cs="Times New Roman"/>
          <w:sz w:val="20"/>
        </w:rPr>
        <w:t>EnforceUniqueValues</w:t>
      </w:r>
      <w:proofErr w:type="spellEnd"/>
      <w:r w:rsidRPr="00486A6F">
        <w:rPr>
          <w:rFonts w:ascii="Segoe UI" w:eastAsia="Segoe UI" w:hAnsi="Segoe UI" w:cs="Times New Roman"/>
          <w:sz w:val="20"/>
        </w:rPr>
        <w:t>': 'false','</w:t>
      </w:r>
      <w:proofErr w:type="spellStart"/>
      <w:r w:rsidRPr="00486A6F">
        <w:rPr>
          <w:rFonts w:ascii="Segoe UI" w:eastAsia="Segoe UI" w:hAnsi="Segoe UI" w:cs="Times New Roman"/>
          <w:sz w:val="20"/>
        </w:rPr>
        <w:t>StaticName</w:t>
      </w:r>
      <w:proofErr w:type="spellEnd"/>
      <w:r w:rsidRPr="00486A6F">
        <w:rPr>
          <w:rFonts w:ascii="Segoe UI" w:eastAsia="Segoe UI" w:hAnsi="Segoe UI" w:cs="Times New Roman"/>
          <w:sz w:val="20"/>
        </w:rPr>
        <w:t>': '</w:t>
      </w:r>
      <w:del w:id="60" w:author="Dattatray Patil (Contractor)" w:date="2021-02-15T18:13:00Z">
        <w:r w:rsidRPr="00486A6F" w:rsidDel="003A009D">
          <w:rPr>
            <w:rFonts w:ascii="Segoe UI" w:eastAsia="Segoe UI" w:hAnsi="Segoe UI" w:cs="Times New Roman"/>
            <w:sz w:val="20"/>
          </w:rPr>
          <w:delText>Price_&lt;</w:delText>
        </w:r>
      </w:del>
      <w:ins w:id="61" w:author="Dattatray Patil (Contractor)" w:date="2021-02-15T18:13:00Z">
        <w:r w:rsidR="003A009D" w:rsidRPr="00486A6F">
          <w:rPr>
            <w:rFonts w:ascii="Segoe UI" w:eastAsia="Segoe UI" w:hAnsi="Segoe UI" w:cs="Times New Roman"/>
            <w:sz w:val="20"/>
          </w:rPr>
          <w:t>'</w:t>
        </w:r>
        <w:r w:rsidR="003A009D">
          <w:rPr>
            <w:rFonts w:ascii="Segoe UI" w:eastAsia="Segoe UI" w:hAnsi="Segoe UI" w:cs="Times New Roman"/>
            <w:sz w:val="20"/>
          </w:rPr>
          <w:t>Price</w:t>
        </w:r>
      </w:ins>
      <w:del w:id="62" w:author="Dattatray Patil (Contractor)" w:date="2021-02-15T18:13:00Z">
        <w:r w:rsidRPr="00486A6F" w:rsidDel="003A009D">
          <w:rPr>
            <w:rFonts w:ascii="Segoe UI" w:eastAsia="Segoe UI" w:hAnsi="Segoe UI" w:cs="Times New Roman"/>
            <w:sz w:val="20"/>
          </w:rPr>
          <w:delText>yourfirstnamelastname&gt;</w:delText>
        </w:r>
      </w:del>
      <w:r w:rsidRPr="00486A6F">
        <w:rPr>
          <w:rFonts w:ascii="Segoe UI" w:eastAsia="Segoe UI" w:hAnsi="Segoe UI" w:cs="Times New Roman"/>
          <w:sz w:val="20"/>
        </w:rPr>
        <w:t>'}</w:t>
      </w:r>
    </w:p>
    <w:p w14:paraId="3D4D6AF5" w14:textId="77777777" w:rsidR="00486A6F" w:rsidRPr="00486A6F" w:rsidRDefault="00486A6F" w:rsidP="00486A6F">
      <w:pPr>
        <w:rPr>
          <w:rFonts w:ascii="Segoe UI" w:eastAsia="Segoe UI" w:hAnsi="Segoe UI" w:cs="Times New Roman"/>
          <w:sz w:val="20"/>
        </w:rPr>
      </w:pPr>
    </w:p>
    <w:p w14:paraId="5E0D1025" w14:textId="25684A01" w:rsidR="00486A6F" w:rsidRDefault="00486A6F" w:rsidP="00486A6F">
      <w:pPr>
        <w:ind w:left="720" w:hanging="360"/>
        <w:contextualSpacing/>
        <w:rPr>
          <w:rFonts w:ascii="Segoe UI" w:eastAsia="Segoe UI" w:hAnsi="Segoe UI" w:cs="Times New Roman"/>
          <w:sz w:val="20"/>
          <w:szCs w:val="20"/>
        </w:rPr>
      </w:pPr>
      <w:r w:rsidRPr="00486A6F">
        <w:rPr>
          <w:rFonts w:ascii="Segoe UI" w:eastAsia="Segoe UI" w:hAnsi="Segoe UI" w:cs="Times New Roman"/>
          <w:sz w:val="20"/>
          <w:szCs w:val="20"/>
        </w:rPr>
        <w:t xml:space="preserve">Save and run your Flow. Typically, you will have a new column named </w:t>
      </w:r>
      <w:del w:id="63" w:author="Dattatray Patil (Contractor)" w:date="2021-02-15T18:17:00Z">
        <w:r w:rsidRPr="00486A6F" w:rsidDel="003A009D">
          <w:rPr>
            <w:rFonts w:ascii="Segoe UI" w:eastAsia="Segoe UI" w:hAnsi="Segoe UI" w:cs="Times New Roman"/>
            <w:sz w:val="20"/>
            <w:szCs w:val="20"/>
          </w:rPr>
          <w:delText>“</w:delText>
        </w:r>
      </w:del>
      <w:del w:id="64" w:author="Dattatray Patil (Contractor)" w:date="2021-02-15T18:12:00Z">
        <w:r w:rsidRPr="00486A6F" w:rsidDel="003A009D">
          <w:rPr>
            <w:rFonts w:ascii="Segoe UI" w:eastAsia="Segoe UI" w:hAnsi="Segoe UI" w:cs="Times New Roman"/>
            <w:sz w:val="20"/>
            <w:szCs w:val="20"/>
          </w:rPr>
          <w:delText>Price_&lt;</w:delText>
        </w:r>
      </w:del>
      <w:del w:id="65" w:author="Dattatray Patil (Contractor)" w:date="2021-02-15T18:17:00Z">
        <w:r w:rsidRPr="00486A6F" w:rsidDel="003A009D">
          <w:rPr>
            <w:rFonts w:ascii="Segoe UI" w:eastAsia="Segoe UI" w:hAnsi="Segoe UI" w:cs="Times New Roman"/>
            <w:sz w:val="20"/>
            <w:szCs w:val="20"/>
          </w:rPr>
          <w:delText>yorfirstnamelastname”</w:delText>
        </w:r>
      </w:del>
      <w:ins w:id="66" w:author="Dattatray Patil (Contractor)" w:date="2021-02-15T18:17:00Z">
        <w:r w:rsidR="003A009D">
          <w:rPr>
            <w:rFonts w:ascii="Segoe UI" w:eastAsia="Segoe UI" w:hAnsi="Segoe UI" w:cs="Times New Roman"/>
            <w:sz w:val="20"/>
            <w:szCs w:val="20"/>
          </w:rPr>
          <w:t>“Price”</w:t>
        </w:r>
      </w:ins>
      <w:ins w:id="67" w:author="Dattatray Patil (Contractor)" w:date="2021-02-15T18:18:00Z">
        <w:r w:rsidR="003A009D">
          <w:rPr>
            <w:rFonts w:ascii="Segoe UI" w:eastAsia="Segoe UI" w:hAnsi="Segoe UI" w:cs="Times New Roman"/>
            <w:sz w:val="20"/>
            <w:szCs w:val="20"/>
          </w:rPr>
          <w:t xml:space="preserve"> in Cars list</w:t>
        </w:r>
      </w:ins>
      <w:r w:rsidRPr="00486A6F">
        <w:rPr>
          <w:rFonts w:ascii="Segoe UI" w:eastAsia="Segoe UI" w:hAnsi="Segoe UI" w:cs="Times New Roman"/>
          <w:sz w:val="20"/>
          <w:szCs w:val="20"/>
        </w:rPr>
        <w:t>.</w:t>
      </w:r>
    </w:p>
    <w:p w14:paraId="3387F9B5" w14:textId="02836AB3" w:rsidR="0067129F" w:rsidRDefault="0067129F" w:rsidP="00486A6F">
      <w:pPr>
        <w:ind w:left="720" w:hanging="360"/>
        <w:contextualSpacing/>
        <w:rPr>
          <w:rFonts w:ascii="Segoe UI" w:eastAsia="Segoe UI" w:hAnsi="Segoe UI" w:cs="Times New Roman"/>
          <w:sz w:val="20"/>
          <w:szCs w:val="20"/>
        </w:rPr>
      </w:pPr>
    </w:p>
    <w:p w14:paraId="06A1159F" w14:textId="77777777" w:rsidR="0067129F" w:rsidRPr="00486A6F" w:rsidRDefault="0067129F" w:rsidP="00486A6F">
      <w:pPr>
        <w:ind w:left="720" w:hanging="360"/>
        <w:contextualSpacing/>
        <w:rPr>
          <w:rFonts w:ascii="Segoe UI" w:eastAsia="Segoe UI" w:hAnsi="Segoe UI" w:cs="Times New Roman"/>
          <w:sz w:val="20"/>
          <w:szCs w:val="20"/>
        </w:rPr>
      </w:pPr>
    </w:p>
    <w:p w14:paraId="77696EF5" w14:textId="77777777" w:rsidR="0067129F" w:rsidRPr="003A009D" w:rsidRDefault="0067129F" w:rsidP="003A009D">
      <w:pPr>
        <w:pStyle w:val="Heading2"/>
        <w:rPr>
          <w:rFonts w:ascii="Segoe UI" w:eastAsia="Calibri" w:hAnsi="Segoe UI" w:cs="Segoe UI"/>
          <w:color w:val="0070C0"/>
          <w:sz w:val="28"/>
          <w:szCs w:val="28"/>
          <w:rPrChange w:id="68" w:author="Dattatray Patil (Contractor)" w:date="2021-02-15T17:49:00Z">
            <w:rPr/>
          </w:rPrChange>
        </w:rPr>
        <w:pPrChange w:id="69" w:author="Dattatray Patil (Contractor)" w:date="2021-02-15T17:49:00Z">
          <w:pPr>
            <w:spacing w:line="256" w:lineRule="auto"/>
          </w:pPr>
        </w:pPrChange>
      </w:pPr>
      <w:r w:rsidRPr="003A009D">
        <w:rPr>
          <w:rFonts w:ascii="Segoe UI" w:eastAsia="Calibri" w:hAnsi="Segoe UI" w:cs="Segoe UI"/>
          <w:color w:val="0070C0"/>
          <w:sz w:val="28"/>
          <w:szCs w:val="28"/>
          <w:rPrChange w:id="70" w:author="Dattatray Patil (Contractor)" w:date="2021-02-15T17:49:00Z">
            <w:rPr/>
          </w:rPrChange>
        </w:rPr>
        <w:t>We need your feedback</w:t>
      </w:r>
    </w:p>
    <w:p w14:paraId="22D2B740" w14:textId="77777777" w:rsidR="0067129F" w:rsidRPr="0067129F" w:rsidRDefault="0067129F" w:rsidP="0067129F">
      <w:pPr>
        <w:spacing w:line="256" w:lineRule="auto"/>
        <w:rPr>
          <w:rFonts w:ascii="Segoe UI" w:eastAsia="Calibri" w:hAnsi="Segoe UI" w:cs="Times New Roman"/>
          <w:sz w:val="20"/>
        </w:rPr>
      </w:pPr>
      <w:r w:rsidRPr="0067129F">
        <w:rPr>
          <w:rFonts w:ascii="Segoe UI" w:eastAsia="Calibri" w:hAnsi="Segoe UI" w:cs="Times New Roman"/>
          <w:sz w:val="20"/>
        </w:rPr>
        <w:t xml:space="preserve">Do you want to report an issue or to suggest something? We need your feedback: </w:t>
      </w:r>
      <w:hyperlink r:id="rId16" w:history="1">
        <w:r w:rsidRPr="0067129F">
          <w:rPr>
            <w:rFonts w:ascii="Segoe UI" w:eastAsia="Calibri" w:hAnsi="Segoe UI" w:cs="Times New Roman"/>
            <w:color w:val="0563C1" w:themeColor="hyperlink"/>
            <w:sz w:val="20"/>
            <w:u w:val="single"/>
          </w:rPr>
          <w:t>https://github.com/Power-Automate-in-a-day/Training-by-the-community/issues</w:t>
        </w:r>
      </w:hyperlink>
      <w:r w:rsidRPr="0067129F">
        <w:rPr>
          <w:rFonts w:ascii="Segoe UI" w:eastAsia="Calibri" w:hAnsi="Segoe UI" w:cs="Times New Roman"/>
          <w:sz w:val="20"/>
        </w:rPr>
        <w:t xml:space="preserve"> </w:t>
      </w:r>
    </w:p>
    <w:p w14:paraId="13A630DD" w14:textId="39752C2F" w:rsidR="00C40FD3" w:rsidRPr="0067129F" w:rsidRDefault="00C40FD3">
      <w:pPr>
        <w:rPr>
          <w:rFonts w:ascii="Segoe UI" w:eastAsia="Segoe UI" w:hAnsi="Segoe UI" w:cs="Times New Roman"/>
          <w:sz w:val="20"/>
          <w:szCs w:val="20"/>
        </w:rPr>
      </w:pPr>
      <w:bookmarkStart w:id="71" w:name="_GoBack"/>
      <w:bookmarkEnd w:id="71"/>
    </w:p>
    <w:sectPr w:rsidR="00C40FD3" w:rsidRPr="0067129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4" w:author="Author" w:initials="A">
    <w:p w14:paraId="4E22D366" w14:textId="77777777" w:rsidR="00486A6F" w:rsidRDefault="00486A6F" w:rsidP="00486A6F">
      <w:pPr>
        <w:pStyle w:val="CommentText1"/>
        <w:rPr>
          <w:lang w:val="fr-BE"/>
        </w:rPr>
      </w:pPr>
      <w:r>
        <w:rPr>
          <w:rStyle w:val="CommentReference"/>
        </w:rPr>
        <w:annotationRef/>
      </w:r>
      <w:r w:rsidRPr="00C45213">
        <w:rPr>
          <w:lang w:val="fr-BE"/>
        </w:rPr>
        <w:t>Il faut prendre le c</w:t>
      </w:r>
      <w:r>
        <w:rPr>
          <w:lang w:val="fr-BE"/>
        </w:rPr>
        <w:t xml:space="preserve">ode complet qui s’affiche dans l’url de la liste aet alors ca fonctionne genre </w:t>
      </w:r>
      <w:r w:rsidRPr="001F0CA0">
        <w:rPr>
          <w:lang w:val="fr-BE"/>
        </w:rPr>
        <w:t>listedit.aspx?List=1dec922d-9896-4126-86b2-2ed76092f11f</w:t>
      </w:r>
      <w:r>
        <w:rPr>
          <w:lang w:val="fr-BE"/>
        </w:rPr>
        <w:t xml:space="preserve">  … il n’y a plus/pas les %%</w:t>
      </w:r>
    </w:p>
    <w:p w14:paraId="2914BC55" w14:textId="77777777" w:rsidR="00486A6F" w:rsidRPr="00C45213" w:rsidRDefault="00486A6F" w:rsidP="00486A6F">
      <w:pPr>
        <w:pStyle w:val="CommentText1"/>
        <w:rPr>
          <w:lang w:val="fr-BE"/>
        </w:rPr>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914BC55"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914BC55" w16cid:durableId="21351C4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181F8C" w14:textId="77777777" w:rsidR="005005E8" w:rsidRDefault="005005E8" w:rsidP="003A009D">
      <w:pPr>
        <w:spacing w:after="0" w:line="240" w:lineRule="auto"/>
      </w:pPr>
      <w:r>
        <w:separator/>
      </w:r>
    </w:p>
  </w:endnote>
  <w:endnote w:type="continuationSeparator" w:id="0">
    <w:p w14:paraId="3FCE95F2" w14:textId="77777777" w:rsidR="005005E8" w:rsidRDefault="005005E8" w:rsidP="003A00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A13818" w14:textId="77777777" w:rsidR="005005E8" w:rsidRDefault="005005E8" w:rsidP="003A009D">
      <w:pPr>
        <w:spacing w:after="0" w:line="240" w:lineRule="auto"/>
      </w:pPr>
      <w:r>
        <w:separator/>
      </w:r>
    </w:p>
  </w:footnote>
  <w:footnote w:type="continuationSeparator" w:id="0">
    <w:p w14:paraId="13027E73" w14:textId="77777777" w:rsidR="005005E8" w:rsidRDefault="005005E8" w:rsidP="003A009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A4568D"/>
    <w:multiLevelType w:val="hybridMultilevel"/>
    <w:tmpl w:val="75B40B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ttatray Patil (Contractor)">
    <w15:presenceInfo w15:providerId="AD" w15:userId="S::Dattatray.Patil@gilead.com::715305f0-418e-4b1a-9e3b-ccb2b683531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6A6F"/>
    <w:rsid w:val="003A009D"/>
    <w:rsid w:val="00486A6F"/>
    <w:rsid w:val="005005E8"/>
    <w:rsid w:val="0067129F"/>
    <w:rsid w:val="00C40FD3"/>
    <w:rsid w:val="00D24B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E605D5"/>
  <w15:chartTrackingRefBased/>
  <w15:docId w15:val="{C4278486-2A83-4219-B0DD-1F78D2E8E8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009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A009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486A6F"/>
    <w:rPr>
      <w:sz w:val="16"/>
      <w:szCs w:val="16"/>
    </w:rPr>
  </w:style>
  <w:style w:type="paragraph" w:customStyle="1" w:styleId="CommentText1">
    <w:name w:val="Comment Text1"/>
    <w:basedOn w:val="Normal"/>
    <w:next w:val="CommentText"/>
    <w:link w:val="CommentTextChar"/>
    <w:uiPriority w:val="99"/>
    <w:unhideWhenUsed/>
    <w:rsid w:val="00486A6F"/>
    <w:pPr>
      <w:spacing w:line="240" w:lineRule="auto"/>
    </w:pPr>
    <w:rPr>
      <w:sz w:val="20"/>
      <w:szCs w:val="20"/>
    </w:rPr>
  </w:style>
  <w:style w:type="character" w:customStyle="1" w:styleId="CommentTextChar">
    <w:name w:val="Comment Text Char"/>
    <w:basedOn w:val="DefaultParagraphFont"/>
    <w:link w:val="CommentText1"/>
    <w:uiPriority w:val="99"/>
    <w:rsid w:val="00486A6F"/>
    <w:rPr>
      <w:sz w:val="20"/>
      <w:szCs w:val="20"/>
    </w:rPr>
  </w:style>
  <w:style w:type="paragraph" w:styleId="CommentText">
    <w:name w:val="annotation text"/>
    <w:basedOn w:val="Normal"/>
    <w:link w:val="CommentTextChar1"/>
    <w:uiPriority w:val="99"/>
    <w:semiHidden/>
    <w:unhideWhenUsed/>
    <w:rsid w:val="00486A6F"/>
    <w:pPr>
      <w:spacing w:line="240" w:lineRule="auto"/>
    </w:pPr>
    <w:rPr>
      <w:sz w:val="20"/>
      <w:szCs w:val="20"/>
    </w:rPr>
  </w:style>
  <w:style w:type="character" w:customStyle="1" w:styleId="CommentTextChar1">
    <w:name w:val="Comment Text Char1"/>
    <w:basedOn w:val="DefaultParagraphFont"/>
    <w:link w:val="CommentText"/>
    <w:uiPriority w:val="99"/>
    <w:semiHidden/>
    <w:rsid w:val="00486A6F"/>
    <w:rPr>
      <w:sz w:val="20"/>
      <w:szCs w:val="20"/>
    </w:rPr>
  </w:style>
  <w:style w:type="paragraph" w:styleId="BalloonText">
    <w:name w:val="Balloon Text"/>
    <w:basedOn w:val="Normal"/>
    <w:link w:val="BalloonTextChar"/>
    <w:uiPriority w:val="99"/>
    <w:semiHidden/>
    <w:unhideWhenUsed/>
    <w:rsid w:val="00486A6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86A6F"/>
    <w:rPr>
      <w:rFonts w:ascii="Segoe UI" w:hAnsi="Segoe UI" w:cs="Segoe UI"/>
      <w:sz w:val="18"/>
      <w:szCs w:val="18"/>
    </w:rPr>
  </w:style>
  <w:style w:type="character" w:customStyle="1" w:styleId="Heading1Char">
    <w:name w:val="Heading 1 Char"/>
    <w:basedOn w:val="DefaultParagraphFont"/>
    <w:link w:val="Heading1"/>
    <w:uiPriority w:val="9"/>
    <w:rsid w:val="003A009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A009D"/>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3A00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5228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6/09/relationships/commentsIds" Target="commentsIds.xml"/><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hyperlink" Target="https://docs.microsoft.com/en-us/sharepoint/dev/sp-add-ins/working-with-lists-and-list-items-with-rest" TargetMode="External"/><Relationship Id="rId12" Type="http://schemas.microsoft.com/office/2011/relationships/commentsExtended" Target="commentsExtended.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ithub.com/Power-Automate-in-a-day/Training-by-the-community/issue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omments" Target="comments.xml"/><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305</Words>
  <Characters>1742</Characters>
  <Application>Microsoft Office Word</Application>
  <DocSecurity>0</DocSecurity>
  <Lines>14</Lines>
  <Paragraphs>4</Paragraphs>
  <ScaleCrop>false</ScaleCrop>
  <Company/>
  <LinksUpToDate>false</LinksUpToDate>
  <CharactersWithSpaces>2043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serge Luca</dc:creator>
  <cp:keywords/>
  <dc:description/>
  <cp:lastModifiedBy>Dattatray Patil (Contractor)</cp:lastModifiedBy>
  <cp:revision>4</cp:revision>
  <dcterms:created xsi:type="dcterms:W3CDTF">2020-05-24T11:36:00Z</dcterms:created>
  <dcterms:modified xsi:type="dcterms:W3CDTF">2021-02-15T18:23:00Z</dcterms:modified>
</cp:coreProperties>
</file>