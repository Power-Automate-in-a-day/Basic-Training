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C6AD2" w14:textId="77777777" w:rsidR="00710C10" w:rsidRPr="002D26C7" w:rsidRDefault="00710C10" w:rsidP="002D26C7">
      <w:pPr>
        <w:pStyle w:val="Heading1"/>
        <w:rPr>
          <w:rFonts w:ascii="Segoe UI" w:eastAsia="MS Gothic" w:hAnsi="Segoe UI" w:cs="Segoe UI"/>
          <w:color w:val="0070C0"/>
          <w:sz w:val="40"/>
          <w:szCs w:val="40"/>
          <w:rPrChange w:id="0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</w:rPr>
          </w:rPrChange>
        </w:rPr>
        <w:pPrChange w:id="1" w:author="Dattatray Patil (Contractor)" w:date="2021-02-15T09:45:00Z">
          <w:pPr>
            <w:keepNext/>
            <w:keepLines/>
            <w:spacing w:after="120"/>
            <w:outlineLvl w:val="1"/>
          </w:pPr>
        </w:pPrChange>
      </w:pPr>
      <w:bookmarkStart w:id="2" w:name="_Toc41060364"/>
      <w:r w:rsidRPr="002D26C7">
        <w:rPr>
          <w:rFonts w:ascii="Segoe UI" w:eastAsia="MS Gothic" w:hAnsi="Segoe UI" w:cs="Segoe UI"/>
          <w:color w:val="0070C0"/>
          <w:sz w:val="40"/>
          <w:szCs w:val="40"/>
          <w:rPrChange w:id="3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</w:rPr>
          </w:rPrChange>
        </w:rPr>
        <w:t xml:space="preserve">Lab 6. </w:t>
      </w:r>
      <w:r w:rsidR="0095408B" w:rsidRPr="002D26C7">
        <w:rPr>
          <w:rFonts w:ascii="Segoe UI" w:hAnsi="Segoe UI" w:cs="Segoe UI"/>
          <w:color w:val="0070C0"/>
          <w:sz w:val="40"/>
          <w:szCs w:val="40"/>
          <w:rPrChange w:id="4" w:author="Dattatray Patil (Contractor)" w:date="2021-02-15T09:45:00Z">
            <w:rPr/>
          </w:rPrChange>
        </w:rPr>
        <w:fldChar w:fldCharType="begin"/>
      </w:r>
      <w:r w:rsidR="0095408B" w:rsidRPr="002D26C7">
        <w:rPr>
          <w:rFonts w:ascii="Segoe UI" w:hAnsi="Segoe UI" w:cs="Segoe UI"/>
          <w:color w:val="0070C0"/>
          <w:sz w:val="40"/>
          <w:szCs w:val="40"/>
          <w:rPrChange w:id="5" w:author="Dattatray Patil (Contractor)" w:date="2021-02-15T09:45:00Z">
            <w:rPr/>
          </w:rPrChange>
        </w:rPr>
        <w:instrText xml:space="preserve"> HYPERLINK "https://preview.flow.microsoft.com/en-us/galleries/public/templates/ffea041a6ce1418fb3f2f4396497d343/check-task-deadlines-and-send-an-email-for-overdue-tasks/" \h </w:instrText>
      </w:r>
      <w:r w:rsidR="0095408B" w:rsidRPr="002D26C7">
        <w:rPr>
          <w:rFonts w:ascii="Segoe UI" w:hAnsi="Segoe UI" w:cs="Segoe UI"/>
          <w:color w:val="0070C0"/>
          <w:sz w:val="40"/>
          <w:szCs w:val="40"/>
          <w:rPrChange w:id="6" w:author="Dattatray Patil (Contractor)" w:date="2021-02-15T09:45:00Z">
            <w:rPr/>
          </w:rPrChange>
        </w:rPr>
        <w:fldChar w:fldCharType="separate"/>
      </w:r>
      <w:r w:rsidRPr="002D26C7">
        <w:rPr>
          <w:rFonts w:ascii="Segoe UI" w:eastAsia="MS Gothic" w:hAnsi="Segoe UI" w:cs="Segoe UI"/>
          <w:color w:val="0070C0"/>
          <w:sz w:val="40"/>
          <w:szCs w:val="40"/>
          <w:u w:val="single"/>
          <w:rPrChange w:id="7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  <w:u w:val="single"/>
            </w:rPr>
          </w:rPrChange>
        </w:rPr>
        <w:t>Task overdue</w:t>
      </w:r>
      <w:bookmarkEnd w:id="2"/>
      <w:r w:rsidR="0095408B" w:rsidRPr="002D26C7">
        <w:rPr>
          <w:rFonts w:ascii="Segoe UI" w:eastAsia="MS Gothic" w:hAnsi="Segoe UI" w:cs="Segoe UI"/>
          <w:color w:val="0070C0"/>
          <w:sz w:val="40"/>
          <w:szCs w:val="40"/>
          <w:u w:val="single"/>
          <w:rPrChange w:id="8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  <w:u w:val="single"/>
            </w:rPr>
          </w:rPrChange>
        </w:rPr>
        <w:fldChar w:fldCharType="end"/>
      </w:r>
      <w:r w:rsidRPr="002D26C7">
        <w:rPr>
          <w:rFonts w:ascii="Segoe UI" w:eastAsia="MS Gothic" w:hAnsi="Segoe UI" w:cs="Segoe UI"/>
          <w:color w:val="0070C0"/>
          <w:sz w:val="40"/>
          <w:szCs w:val="40"/>
          <w:rPrChange w:id="9" w:author="Dattatray Patil (Contractor)" w:date="2021-02-15T09:45:00Z">
            <w:rPr>
              <w:rFonts w:ascii="Segoe UI" w:eastAsia="MS Gothic" w:hAnsi="Segoe UI" w:cs="Segoe UI"/>
              <w:color w:val="0078D7"/>
              <w:sz w:val="36"/>
              <w:szCs w:val="40"/>
            </w:rPr>
          </w:rPrChange>
        </w:rPr>
        <w:t xml:space="preserve"> </w:t>
      </w:r>
    </w:p>
    <w:p w14:paraId="366AD84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F6E08C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710C10">
        <w:rPr>
          <w:rFonts w:ascii="Segoe UI" w:eastAsia="Segoe UI" w:hAnsi="Segoe UI" w:cs="Times New Roman"/>
          <w:sz w:val="20"/>
        </w:rPr>
        <w:t>Serge Luca aka “Doctor Flow”</w:t>
      </w:r>
    </w:p>
    <w:p w14:paraId="091137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710C10">
        <w:rPr>
          <w:rFonts w:ascii="Segoe UI" w:eastAsia="Segoe UI" w:hAnsi="Segoe UI" w:cs="Times New Roman"/>
          <w:sz w:val="20"/>
        </w:rPr>
        <w:t>Controls, manipulation Excel, conditions, Date &amp; time, expressions</w:t>
      </w:r>
    </w:p>
    <w:p w14:paraId="74956365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Duration:</w:t>
      </w:r>
      <w:r w:rsidRPr="00710C10">
        <w:rPr>
          <w:rFonts w:ascii="Segoe UI" w:eastAsia="Segoe UI" w:hAnsi="Segoe UI" w:cs="Times New Roman"/>
          <w:sz w:val="20"/>
        </w:rPr>
        <w:t xml:space="preserve"> 20 minutes</w:t>
      </w:r>
    </w:p>
    <w:p w14:paraId="221309F0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t>Scenario:</w:t>
      </w:r>
      <w:r w:rsidRPr="00710C10">
        <w:rPr>
          <w:rFonts w:ascii="Segoe UI" w:eastAsia="Segoe UI" w:hAnsi="Segoe UI" w:cs="Times New Roman"/>
          <w:sz w:val="20"/>
        </w:rPr>
        <w:t xml:space="preserve"> We have an Excel document with a set of tasks, where some of these tasks are overdue. You will create a Flow that will find all overdue tasks and will send a report of these tasks.</w:t>
      </w:r>
    </w:p>
    <w:p w14:paraId="4F70F38F" w14:textId="77777777" w:rsidR="00710C10" w:rsidRPr="002D26C7" w:rsidRDefault="00710C10" w:rsidP="002D26C7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10" w:author="Dattatray Patil (Contractor)" w:date="2021-02-15T09:45:00Z">
            <w:rPr/>
          </w:rPrChange>
        </w:rPr>
        <w:pPrChange w:id="11" w:author="Dattatray Patil (Contractor)" w:date="2021-02-15T09:45:00Z">
          <w:pPr>
            <w:keepNext/>
            <w:keepLines/>
            <w:spacing w:before="240" w:after="60"/>
            <w:outlineLvl w:val="3"/>
          </w:pPr>
        </w:pPrChange>
      </w:pPr>
      <w:bookmarkStart w:id="12" w:name="_Toc41060365"/>
      <w:r w:rsidRPr="002D26C7">
        <w:rPr>
          <w:rFonts w:ascii="Segoe UI" w:eastAsia="Times New Roman" w:hAnsi="Segoe UI" w:cs="Segoe UI"/>
          <w:color w:val="0070C0"/>
          <w:sz w:val="28"/>
          <w:szCs w:val="28"/>
          <w:rPrChange w:id="13" w:author="Dattatray Patil (Contractor)" w:date="2021-02-15T09:45:00Z">
            <w:rPr/>
          </w:rPrChange>
        </w:rPr>
        <w:t>Tasks:</w:t>
      </w:r>
      <w:bookmarkEnd w:id="12"/>
    </w:p>
    <w:p w14:paraId="3B3C97B5" w14:textId="0CC4E3B4" w:rsid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Create a new Excel file in your OneDrive for Business that looks like this (use the same columns). Before adding data in the Deadline column, make sure it is in </w:t>
      </w:r>
      <w:r w:rsidRPr="00710C10">
        <w:rPr>
          <w:rFonts w:ascii="Segoe UI" w:eastAsia="Segoe UI" w:hAnsi="Segoe UI" w:cs="Times New Roman"/>
          <w:b/>
          <w:sz w:val="20"/>
        </w:rPr>
        <w:t>Text</w:t>
      </w:r>
      <w:r w:rsidRPr="00710C10">
        <w:rPr>
          <w:rFonts w:ascii="Segoe UI" w:eastAsia="Segoe UI" w:hAnsi="Segoe UI" w:cs="Times New Roman"/>
          <w:sz w:val="20"/>
        </w:rPr>
        <w:t xml:space="preserve"> format (otherwise your flows will crash!).</w:t>
      </w:r>
      <w:r w:rsidR="007E1097">
        <w:rPr>
          <w:rFonts w:ascii="Segoe UI" w:eastAsia="Segoe UI" w:hAnsi="Segoe UI" w:cs="Times New Roman"/>
          <w:sz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PrChange w:id="14" w:author="Dattatray Patil (Contractor)" w:date="2021-02-15T09:49:00Z">
          <w:tblPr>
            <w:tblStyle w:val="TableGrid"/>
            <w:tblW w:w="0" w:type="auto"/>
            <w:tblInd w:w="720" w:type="dxa"/>
            <w:tblLook w:val="04A0" w:firstRow="1" w:lastRow="0" w:firstColumn="1" w:lastColumn="0" w:noHBand="0" w:noVBand="1"/>
          </w:tblPr>
        </w:tblPrChange>
      </w:tblPr>
      <w:tblGrid>
        <w:gridCol w:w="1606"/>
        <w:gridCol w:w="1355"/>
        <w:gridCol w:w="3868"/>
        <w:gridCol w:w="1559"/>
        <w:tblGridChange w:id="15">
          <w:tblGrid>
            <w:gridCol w:w="1606"/>
            <w:gridCol w:w="930"/>
            <w:gridCol w:w="99"/>
            <w:gridCol w:w="4194"/>
            <w:gridCol w:w="254"/>
            <w:gridCol w:w="1305"/>
            <w:gridCol w:w="242"/>
          </w:tblGrid>
        </w:tblGridChange>
      </w:tblGrid>
      <w:tr w:rsidR="002D26C7" w14:paraId="019CCEFA" w14:textId="77777777" w:rsidTr="002D26C7">
        <w:trPr>
          <w:ins w:id="16" w:author="Dattatray Patil (Contractor)" w:date="2021-02-15T09:45:00Z"/>
        </w:trPr>
        <w:tc>
          <w:tcPr>
            <w:tcW w:w="1606" w:type="dxa"/>
            <w:tcPrChange w:id="17" w:author="Dattatray Patil (Contractor)" w:date="2021-02-15T09:49:00Z">
              <w:tcPr>
                <w:tcW w:w="1606" w:type="dxa"/>
              </w:tcPr>
            </w:tcPrChange>
          </w:tcPr>
          <w:p w14:paraId="06FAFB38" w14:textId="77777777" w:rsidR="002D26C7" w:rsidRDefault="002D26C7" w:rsidP="00915D63">
            <w:pPr>
              <w:contextualSpacing/>
              <w:rPr>
                <w:ins w:id="18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19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Task</w:t>
              </w:r>
            </w:ins>
          </w:p>
        </w:tc>
        <w:tc>
          <w:tcPr>
            <w:tcW w:w="1355" w:type="dxa"/>
            <w:tcPrChange w:id="20" w:author="Dattatray Patil (Contractor)" w:date="2021-02-15T09:49:00Z">
              <w:tcPr>
                <w:tcW w:w="930" w:type="dxa"/>
              </w:tcPr>
            </w:tcPrChange>
          </w:tcPr>
          <w:p w14:paraId="65845906" w14:textId="77777777" w:rsidR="002D26C7" w:rsidRDefault="002D26C7" w:rsidP="00915D63">
            <w:pPr>
              <w:contextualSpacing/>
              <w:rPr>
                <w:ins w:id="21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22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Status</w:t>
              </w:r>
            </w:ins>
          </w:p>
        </w:tc>
        <w:tc>
          <w:tcPr>
            <w:tcW w:w="3868" w:type="dxa"/>
            <w:tcPrChange w:id="23" w:author="Dattatray Patil (Contractor)" w:date="2021-02-15T09:49:00Z">
              <w:tcPr>
                <w:tcW w:w="4547" w:type="dxa"/>
                <w:gridSpan w:val="3"/>
              </w:tcPr>
            </w:tcPrChange>
          </w:tcPr>
          <w:p w14:paraId="21583889" w14:textId="77777777" w:rsidR="002D26C7" w:rsidRDefault="002D26C7" w:rsidP="00915D63">
            <w:pPr>
              <w:contextualSpacing/>
              <w:rPr>
                <w:ins w:id="24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25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in charge</w:t>
              </w:r>
            </w:ins>
          </w:p>
        </w:tc>
        <w:tc>
          <w:tcPr>
            <w:tcW w:w="1559" w:type="dxa"/>
            <w:tcPrChange w:id="26" w:author="Dattatray Patil (Contractor)" w:date="2021-02-15T09:49:00Z">
              <w:tcPr>
                <w:tcW w:w="1547" w:type="dxa"/>
                <w:gridSpan w:val="2"/>
              </w:tcPr>
            </w:tcPrChange>
          </w:tcPr>
          <w:p w14:paraId="507DB530" w14:textId="77777777" w:rsidR="002D26C7" w:rsidRDefault="002D26C7" w:rsidP="00915D63">
            <w:pPr>
              <w:contextualSpacing/>
              <w:rPr>
                <w:ins w:id="27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28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Deadline</w:t>
              </w:r>
            </w:ins>
          </w:p>
        </w:tc>
      </w:tr>
      <w:tr w:rsidR="002D26C7" w14:paraId="53CEBC6B" w14:textId="77777777" w:rsidTr="002D26C7">
        <w:trPr>
          <w:ins w:id="29" w:author="Dattatray Patil (Contractor)" w:date="2021-02-15T09:45:00Z"/>
          <w:trPrChange w:id="30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31" w:author="Dattatray Patil (Contractor)" w:date="2021-02-15T09:49:00Z">
              <w:tcPr>
                <w:tcW w:w="1606" w:type="dxa"/>
              </w:tcPr>
            </w:tcPrChange>
          </w:tcPr>
          <w:p w14:paraId="77BD0CCE" w14:textId="77777777" w:rsidR="002D26C7" w:rsidRDefault="002D26C7" w:rsidP="00915D63">
            <w:pPr>
              <w:contextualSpacing/>
              <w:rPr>
                <w:ins w:id="32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33" w:author="Dattatray Patil (Contractor)" w:date="2021-02-15T09:45:00Z">
              <w:r>
                <w:rPr>
                  <w:rFonts w:ascii="Segoe UI" w:eastAsia="Segoe UI" w:hAnsi="Segoe UI" w:cs="Times New Roman"/>
                  <w:sz w:val="20"/>
                </w:rPr>
                <w:t>Feed the cat</w:t>
              </w:r>
            </w:ins>
          </w:p>
        </w:tc>
        <w:tc>
          <w:tcPr>
            <w:tcW w:w="1355" w:type="dxa"/>
            <w:tcPrChange w:id="34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2AA13FB0" w14:textId="0B1AB90F" w:rsidR="002D26C7" w:rsidRDefault="002D26C7" w:rsidP="00915D63">
            <w:pPr>
              <w:contextualSpacing/>
              <w:rPr>
                <w:ins w:id="35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36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37" w:author="Dattatray Patil (Contractor)" w:date="2021-02-15T09:49:00Z">
              <w:tcPr>
                <w:tcW w:w="3685" w:type="dxa"/>
              </w:tcPr>
            </w:tcPrChange>
          </w:tcPr>
          <w:p w14:paraId="071503E7" w14:textId="5023779D" w:rsidR="002D26C7" w:rsidRDefault="002D26C7" w:rsidP="00915D63">
            <w:pPr>
              <w:contextualSpacing/>
              <w:rPr>
                <w:ins w:id="38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39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40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4C437AE7" w14:textId="7C2755DC" w:rsidR="002D26C7" w:rsidRDefault="002D26C7" w:rsidP="00915D63">
            <w:pPr>
              <w:contextualSpacing/>
              <w:rPr>
                <w:ins w:id="41" w:author="Dattatray Patil (Contractor)" w:date="2021-02-15T09:45:00Z"/>
                <w:rFonts w:ascii="Segoe UI" w:eastAsia="Segoe UI" w:hAnsi="Segoe UI" w:cs="Times New Roman"/>
                <w:sz w:val="20"/>
              </w:rPr>
            </w:pPr>
            <w:ins w:id="42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>1/1/20</w:t>
              </w:r>
            </w:ins>
            <w:ins w:id="43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7B84DF94" w14:textId="77777777" w:rsidTr="002D26C7">
        <w:trPr>
          <w:ins w:id="44" w:author="Dattatray Patil (Contractor)" w:date="2021-02-15T09:46:00Z"/>
          <w:trPrChange w:id="45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46" w:author="Dattatray Patil (Contractor)" w:date="2021-02-15T09:49:00Z">
              <w:tcPr>
                <w:tcW w:w="1606" w:type="dxa"/>
              </w:tcPr>
            </w:tcPrChange>
          </w:tcPr>
          <w:p w14:paraId="7E1C7EB8" w14:textId="3A2300FA" w:rsidR="002D26C7" w:rsidRDefault="002D26C7" w:rsidP="002D26C7">
            <w:pPr>
              <w:contextualSpacing/>
              <w:rPr>
                <w:ins w:id="47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48" w:author="Dattatray Patil (Contractor)" w:date="2021-02-15T09:46:00Z">
              <w:r>
                <w:rPr>
                  <w:rFonts w:ascii="Segoe UI" w:eastAsia="Segoe UI" w:hAnsi="Segoe UI" w:cs="Times New Roman"/>
                  <w:sz w:val="20"/>
                </w:rPr>
                <w:t xml:space="preserve">Call </w:t>
              </w:r>
            </w:ins>
            <w:ins w:id="49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jon</w:t>
              </w:r>
            </w:ins>
          </w:p>
        </w:tc>
        <w:tc>
          <w:tcPr>
            <w:tcW w:w="1355" w:type="dxa"/>
            <w:tcPrChange w:id="50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2636427F" w14:textId="5A5EF663" w:rsidR="002D26C7" w:rsidRDefault="002D26C7" w:rsidP="002D26C7">
            <w:pPr>
              <w:contextualSpacing/>
              <w:rPr>
                <w:ins w:id="51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52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Not Stared</w:t>
              </w:r>
            </w:ins>
          </w:p>
        </w:tc>
        <w:tc>
          <w:tcPr>
            <w:tcW w:w="3868" w:type="dxa"/>
            <w:tcPrChange w:id="53" w:author="Dattatray Patil (Contractor)" w:date="2021-02-15T09:49:00Z">
              <w:tcPr>
                <w:tcW w:w="3685" w:type="dxa"/>
              </w:tcPr>
            </w:tcPrChange>
          </w:tcPr>
          <w:p w14:paraId="0AA1BA1D" w14:textId="6BE99474" w:rsidR="002D26C7" w:rsidRDefault="002D26C7" w:rsidP="002D26C7">
            <w:pPr>
              <w:contextualSpacing/>
              <w:rPr>
                <w:ins w:id="54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55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56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796D91F2" w14:textId="2CE3BBDC" w:rsidR="002D26C7" w:rsidRDefault="002D26C7" w:rsidP="002D26C7">
            <w:pPr>
              <w:contextualSpacing/>
              <w:rPr>
                <w:ins w:id="57" w:author="Dattatray Patil (Contractor)" w:date="2021-02-15T09:46:00Z"/>
                <w:rFonts w:ascii="Segoe UI" w:eastAsia="Segoe UI" w:hAnsi="Segoe UI" w:cs="Times New Roman"/>
                <w:sz w:val="20"/>
              </w:rPr>
            </w:pPr>
            <w:ins w:id="58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2/4/20</w:t>
              </w:r>
            </w:ins>
            <w:ins w:id="59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2D5A29A2" w14:textId="77777777" w:rsidTr="002D26C7">
        <w:trPr>
          <w:ins w:id="60" w:author="Dattatray Patil (Contractor)" w:date="2021-02-15T09:47:00Z"/>
          <w:trPrChange w:id="61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62" w:author="Dattatray Patil (Contractor)" w:date="2021-02-15T09:49:00Z">
              <w:tcPr>
                <w:tcW w:w="1606" w:type="dxa"/>
              </w:tcPr>
            </w:tcPrChange>
          </w:tcPr>
          <w:p w14:paraId="59DA73AB" w14:textId="0BC2C0CB" w:rsidR="002D26C7" w:rsidRDefault="002D26C7" w:rsidP="002D26C7">
            <w:pPr>
              <w:contextualSpacing/>
              <w:rPr>
                <w:ins w:id="63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64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Patch sql server</w:t>
              </w:r>
            </w:ins>
          </w:p>
        </w:tc>
        <w:tc>
          <w:tcPr>
            <w:tcW w:w="1355" w:type="dxa"/>
            <w:tcPrChange w:id="65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2C944B9B" w14:textId="7BE935D1" w:rsidR="002D26C7" w:rsidRDefault="002D26C7" w:rsidP="002D26C7">
            <w:pPr>
              <w:contextualSpacing/>
              <w:rPr>
                <w:ins w:id="66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67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68" w:author="Dattatray Patil (Contractor)" w:date="2021-02-15T09:49:00Z">
              <w:tcPr>
                <w:tcW w:w="3685" w:type="dxa"/>
              </w:tcPr>
            </w:tcPrChange>
          </w:tcPr>
          <w:p w14:paraId="502533AD" w14:textId="7AF11F12" w:rsidR="002D26C7" w:rsidRDefault="002D26C7" w:rsidP="002D26C7">
            <w:pPr>
              <w:contextualSpacing/>
              <w:rPr>
                <w:ins w:id="69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70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71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3E3C60CB" w14:textId="081E5A08" w:rsidR="002D26C7" w:rsidRDefault="002D26C7" w:rsidP="002D26C7">
            <w:pPr>
              <w:contextualSpacing/>
              <w:rPr>
                <w:ins w:id="72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73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7/6/20</w:t>
              </w:r>
            </w:ins>
            <w:ins w:id="74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7D773632" w14:textId="77777777" w:rsidTr="002D26C7">
        <w:trPr>
          <w:ins w:id="75" w:author="Dattatray Patil (Contractor)" w:date="2021-02-15T09:47:00Z"/>
          <w:trPrChange w:id="76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77" w:author="Dattatray Patil (Contractor)" w:date="2021-02-15T09:49:00Z">
              <w:tcPr>
                <w:tcW w:w="1606" w:type="dxa"/>
              </w:tcPr>
            </w:tcPrChange>
          </w:tcPr>
          <w:p w14:paraId="00113D27" w14:textId="17EC37E6" w:rsidR="002D26C7" w:rsidRDefault="002D26C7" w:rsidP="002D26C7">
            <w:pPr>
              <w:contextualSpacing/>
              <w:rPr>
                <w:ins w:id="78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79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Call mum</w:t>
              </w:r>
            </w:ins>
          </w:p>
        </w:tc>
        <w:tc>
          <w:tcPr>
            <w:tcW w:w="1355" w:type="dxa"/>
            <w:tcPrChange w:id="80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3063B5B2" w14:textId="5816FF9F" w:rsidR="002D26C7" w:rsidRDefault="002D26C7" w:rsidP="002D26C7">
            <w:pPr>
              <w:contextualSpacing/>
              <w:rPr>
                <w:ins w:id="81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82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83" w:author="Dattatray Patil (Contractor)" w:date="2021-02-15T09:49:00Z">
              <w:tcPr>
                <w:tcW w:w="3685" w:type="dxa"/>
              </w:tcPr>
            </w:tcPrChange>
          </w:tcPr>
          <w:p w14:paraId="7C3E2DCD" w14:textId="0F41FC57" w:rsidR="002D26C7" w:rsidRDefault="002D26C7" w:rsidP="002D26C7">
            <w:pPr>
              <w:contextualSpacing/>
              <w:rPr>
                <w:ins w:id="84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85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86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78700B87" w14:textId="6582A0A4" w:rsidR="002D26C7" w:rsidRDefault="002D26C7" w:rsidP="002D26C7">
            <w:pPr>
              <w:contextualSpacing/>
              <w:rPr>
                <w:ins w:id="87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88" w:author="Dattatray Patil (Contractor)" w:date="2021-02-15T09:47:00Z">
              <w:r>
                <w:rPr>
                  <w:rFonts w:ascii="Segoe UI" w:eastAsia="Segoe UI" w:hAnsi="Segoe UI" w:cs="Times New Roman"/>
                  <w:sz w:val="20"/>
                </w:rPr>
                <w:t>6/7/20</w:t>
              </w:r>
            </w:ins>
            <w:ins w:id="89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0C6E5C73" w14:textId="77777777" w:rsidTr="002D26C7">
        <w:trPr>
          <w:ins w:id="90" w:author="Dattatray Patil (Contractor)" w:date="2021-02-15T09:47:00Z"/>
          <w:trPrChange w:id="91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92" w:author="Dattatray Patil (Contractor)" w:date="2021-02-15T09:49:00Z">
              <w:tcPr>
                <w:tcW w:w="1606" w:type="dxa"/>
              </w:tcPr>
            </w:tcPrChange>
          </w:tcPr>
          <w:p w14:paraId="0CB98926" w14:textId="75839574" w:rsidR="002D26C7" w:rsidRDefault="002D26C7" w:rsidP="002D26C7">
            <w:pPr>
              <w:contextualSpacing/>
              <w:rPr>
                <w:ins w:id="93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94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Buy fruits</w:t>
              </w:r>
            </w:ins>
          </w:p>
        </w:tc>
        <w:tc>
          <w:tcPr>
            <w:tcW w:w="1355" w:type="dxa"/>
            <w:tcPrChange w:id="95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44CF1F45" w14:textId="36520EFE" w:rsidR="002D26C7" w:rsidRDefault="002D26C7" w:rsidP="002D26C7">
            <w:pPr>
              <w:contextualSpacing/>
              <w:rPr>
                <w:ins w:id="96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97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Started</w:t>
              </w:r>
            </w:ins>
          </w:p>
        </w:tc>
        <w:tc>
          <w:tcPr>
            <w:tcW w:w="3868" w:type="dxa"/>
            <w:tcPrChange w:id="98" w:author="Dattatray Patil (Contractor)" w:date="2021-02-15T09:49:00Z">
              <w:tcPr>
                <w:tcW w:w="3685" w:type="dxa"/>
              </w:tcPr>
            </w:tcPrChange>
          </w:tcPr>
          <w:p w14:paraId="58EF67D5" w14:textId="717A4063" w:rsidR="002D26C7" w:rsidRDefault="002D26C7" w:rsidP="002D26C7">
            <w:pPr>
              <w:contextualSpacing/>
              <w:rPr>
                <w:ins w:id="99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100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101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736F35C3" w14:textId="67CBCCA3" w:rsidR="002D26C7" w:rsidRDefault="002D26C7" w:rsidP="002D26C7">
            <w:pPr>
              <w:contextualSpacing/>
              <w:rPr>
                <w:ins w:id="102" w:author="Dattatray Patil (Contractor)" w:date="2021-02-15T09:47:00Z"/>
                <w:rFonts w:ascii="Segoe UI" w:eastAsia="Segoe UI" w:hAnsi="Segoe UI" w:cs="Times New Roman"/>
                <w:sz w:val="20"/>
              </w:rPr>
            </w:pPr>
            <w:ins w:id="103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8/8/20</w:t>
              </w:r>
            </w:ins>
            <w:ins w:id="104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4A8E6C8B" w14:textId="77777777" w:rsidTr="002D26C7">
        <w:trPr>
          <w:ins w:id="105" w:author="Dattatray Patil (Contractor)" w:date="2021-02-15T09:48:00Z"/>
          <w:trPrChange w:id="106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107" w:author="Dattatray Patil (Contractor)" w:date="2021-02-15T09:49:00Z">
              <w:tcPr>
                <w:tcW w:w="1606" w:type="dxa"/>
              </w:tcPr>
            </w:tcPrChange>
          </w:tcPr>
          <w:p w14:paraId="578F9273" w14:textId="3C1E0FD8" w:rsidR="002D26C7" w:rsidRDefault="002D26C7" w:rsidP="002D26C7">
            <w:pPr>
              <w:contextualSpacing/>
              <w:rPr>
                <w:ins w:id="108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09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Call Kent</w:t>
              </w:r>
            </w:ins>
          </w:p>
        </w:tc>
        <w:tc>
          <w:tcPr>
            <w:tcW w:w="1355" w:type="dxa"/>
            <w:tcPrChange w:id="110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39F22696" w14:textId="249904FE" w:rsidR="002D26C7" w:rsidRDefault="002D26C7" w:rsidP="002D26C7">
            <w:pPr>
              <w:contextualSpacing/>
              <w:rPr>
                <w:ins w:id="111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12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Not Started</w:t>
              </w:r>
            </w:ins>
          </w:p>
        </w:tc>
        <w:tc>
          <w:tcPr>
            <w:tcW w:w="3868" w:type="dxa"/>
            <w:tcPrChange w:id="113" w:author="Dattatray Patil (Contractor)" w:date="2021-02-15T09:49:00Z">
              <w:tcPr>
                <w:tcW w:w="3685" w:type="dxa"/>
              </w:tcPr>
            </w:tcPrChange>
          </w:tcPr>
          <w:p w14:paraId="19BF160C" w14:textId="7A050B4D" w:rsidR="002D26C7" w:rsidRDefault="002D26C7" w:rsidP="002D26C7">
            <w:pPr>
              <w:contextualSpacing/>
              <w:rPr>
                <w:ins w:id="114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15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116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52BD7DC2" w14:textId="17BBFB5B" w:rsidR="002D26C7" w:rsidRDefault="002D26C7" w:rsidP="002D26C7">
            <w:pPr>
              <w:contextualSpacing/>
              <w:rPr>
                <w:ins w:id="117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18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8/8/20</w:t>
              </w:r>
            </w:ins>
            <w:ins w:id="119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00AC40E6" w14:textId="77777777" w:rsidTr="002D26C7">
        <w:trPr>
          <w:ins w:id="120" w:author="Dattatray Patil (Contractor)" w:date="2021-02-15T09:48:00Z"/>
          <w:trPrChange w:id="121" w:author="Dattatray Patil (Contractor)" w:date="2021-02-15T09:49:00Z">
            <w:trPr>
              <w:gridAfter w:val="0"/>
            </w:trPr>
          </w:trPrChange>
        </w:trPr>
        <w:tc>
          <w:tcPr>
            <w:tcW w:w="1606" w:type="dxa"/>
            <w:tcPrChange w:id="122" w:author="Dattatray Patil (Contractor)" w:date="2021-02-15T09:49:00Z">
              <w:tcPr>
                <w:tcW w:w="1606" w:type="dxa"/>
              </w:tcPr>
            </w:tcPrChange>
          </w:tcPr>
          <w:p w14:paraId="0C98D3B8" w14:textId="6C59B42C" w:rsidR="002D26C7" w:rsidRDefault="002D26C7" w:rsidP="002D26C7">
            <w:pPr>
              <w:contextualSpacing/>
              <w:rPr>
                <w:ins w:id="123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24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Buy a Porsche</w:t>
              </w:r>
            </w:ins>
          </w:p>
        </w:tc>
        <w:tc>
          <w:tcPr>
            <w:tcW w:w="1355" w:type="dxa"/>
            <w:tcPrChange w:id="125" w:author="Dattatray Patil (Contractor)" w:date="2021-02-15T09:49:00Z">
              <w:tcPr>
                <w:tcW w:w="930" w:type="dxa"/>
                <w:gridSpan w:val="2"/>
              </w:tcPr>
            </w:tcPrChange>
          </w:tcPr>
          <w:p w14:paraId="5DFF000D" w14:textId="389F9E20" w:rsidR="002D26C7" w:rsidRDefault="002D26C7" w:rsidP="002D26C7">
            <w:pPr>
              <w:contextualSpacing/>
              <w:rPr>
                <w:ins w:id="126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27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Done</w:t>
              </w:r>
            </w:ins>
          </w:p>
        </w:tc>
        <w:tc>
          <w:tcPr>
            <w:tcW w:w="3868" w:type="dxa"/>
            <w:tcPrChange w:id="128" w:author="Dattatray Patil (Contractor)" w:date="2021-02-15T09:49:00Z">
              <w:tcPr>
                <w:tcW w:w="3685" w:type="dxa"/>
              </w:tcPr>
            </w:tcPrChange>
          </w:tcPr>
          <w:p w14:paraId="1AB1D422" w14:textId="2E8F7432" w:rsidR="002D26C7" w:rsidRDefault="002D26C7" w:rsidP="002D26C7">
            <w:pPr>
              <w:contextualSpacing/>
              <w:rPr>
                <w:ins w:id="129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30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User1@dynamicsjuly.onmicrosoft.com</w:t>
              </w:r>
            </w:ins>
          </w:p>
        </w:tc>
        <w:tc>
          <w:tcPr>
            <w:tcW w:w="1559" w:type="dxa"/>
            <w:tcPrChange w:id="131" w:author="Dattatray Patil (Contractor)" w:date="2021-02-15T09:49:00Z">
              <w:tcPr>
                <w:tcW w:w="1559" w:type="dxa"/>
                <w:gridSpan w:val="2"/>
              </w:tcPr>
            </w:tcPrChange>
          </w:tcPr>
          <w:p w14:paraId="3323D4EC" w14:textId="2091ECB4" w:rsidR="002D26C7" w:rsidRDefault="002D26C7" w:rsidP="002D26C7">
            <w:pPr>
              <w:contextualSpacing/>
              <w:rPr>
                <w:ins w:id="132" w:author="Dattatray Patil (Contractor)" w:date="2021-02-15T09:48:00Z"/>
                <w:rFonts w:ascii="Segoe UI" w:eastAsia="Segoe UI" w:hAnsi="Segoe UI" w:cs="Times New Roman"/>
                <w:sz w:val="20"/>
              </w:rPr>
            </w:pPr>
            <w:ins w:id="133" w:author="Dattatray Patil (Contractor)" w:date="2021-02-15T09:48:00Z">
              <w:r>
                <w:rPr>
                  <w:rFonts w:ascii="Segoe UI" w:eastAsia="Segoe UI" w:hAnsi="Segoe UI" w:cs="Times New Roman"/>
                  <w:sz w:val="20"/>
                </w:rPr>
                <w:t>1/9/2</w:t>
              </w:r>
            </w:ins>
            <w:ins w:id="134" w:author="Dattatray Patil (Contractor)" w:date="2021-02-15T09:49:00Z">
              <w:r>
                <w:rPr>
                  <w:rFonts w:ascii="Segoe UI" w:eastAsia="Segoe UI" w:hAnsi="Segoe UI" w:cs="Times New Roman"/>
                  <w:sz w:val="20"/>
                </w:rPr>
                <w:t>0</w:t>
              </w:r>
            </w:ins>
            <w:ins w:id="135" w:author="Dattatray Patil (Contractor)" w:date="2021-02-15T09:50:00Z">
              <w:r>
                <w:rPr>
                  <w:rFonts w:ascii="Segoe UI" w:eastAsia="Segoe UI" w:hAnsi="Segoe UI" w:cs="Times New Roman"/>
                  <w:sz w:val="20"/>
                </w:rPr>
                <w:t>21</w:t>
              </w:r>
            </w:ins>
          </w:p>
        </w:tc>
      </w:tr>
      <w:tr w:rsidR="002D26C7" w14:paraId="17B18B3E" w14:textId="77777777" w:rsidTr="002D26C7">
        <w:trPr>
          <w:ins w:id="136" w:author="Dattatray Patil (Contractor)" w:date="2021-02-15T09:49:00Z"/>
          <w:trPrChange w:id="137" w:author="Dattatray Patil (Contractor)" w:date="2021-02-15T09:49:00Z">
            <w:trPr>
              <w:gridAfter w:val="0"/>
            </w:trPr>
          </w:trPrChange>
        </w:trPr>
        <w:tc>
          <w:tcPr>
            <w:tcW w:w="8388" w:type="dxa"/>
            <w:gridSpan w:val="4"/>
            <w:tcPrChange w:id="138" w:author="Dattatray Patil (Contractor)" w:date="2021-02-15T09:49:00Z">
              <w:tcPr>
                <w:tcW w:w="7780" w:type="dxa"/>
                <w:gridSpan w:val="6"/>
              </w:tcPr>
            </w:tcPrChange>
          </w:tcPr>
          <w:p w14:paraId="21C82EA1" w14:textId="7CEBDEC7" w:rsidR="002D26C7" w:rsidRDefault="002D26C7" w:rsidP="002D26C7">
            <w:pPr>
              <w:contextualSpacing/>
              <w:rPr>
                <w:ins w:id="139" w:author="Dattatray Patil (Contractor)" w:date="2021-02-15T09:49:00Z"/>
                <w:rFonts w:ascii="Segoe UI" w:eastAsia="Segoe UI" w:hAnsi="Segoe UI" w:cs="Times New Roman"/>
                <w:sz w:val="20"/>
              </w:rPr>
            </w:pPr>
            <w:moveToRangeStart w:id="140" w:author="Dattatray Patil (Contractor)" w:date="2021-02-15T09:49:00Z" w:name="move64274976"/>
            <w:moveTo w:id="141" w:author="Dattatray Patil (Contractor)" w:date="2021-02-15T09:49:00Z">
              <w:del w:id="142" w:author="Dattatray Patil (Contractor)" w:date="2021-02-15T09:50:00Z">
                <w:r w:rsidRPr="00710C10" w:rsidDel="008D7FDB">
                  <w:rPr>
                    <w:rFonts w:ascii="Segoe UI" w:eastAsia="Segoe UI" w:hAnsi="Segoe UI" w:cs="Times New Roman"/>
                    <w:noProof/>
                    <w:sz w:val="20"/>
                  </w:rPr>
                  <w:drawing>
                    <wp:inline distT="0" distB="0" distL="0" distR="0" wp14:anchorId="718E0841" wp14:editId="62C9B043">
                      <wp:extent cx="5010150" cy="1191302"/>
                      <wp:effectExtent l="19050" t="19050" r="19050" b="27940"/>
                      <wp:docPr id="4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08893" cy="121478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moveTo>
            <w:moveToRangeEnd w:id="140"/>
            <w:ins w:id="143" w:author="Dattatray Patil (Contractor)" w:date="2021-02-15T10:15:00Z">
              <w:r w:rsidR="00EE07B6">
                <w:rPr>
                  <w:noProof/>
                </w:rPr>
                <w:t xml:space="preserve"> </w:t>
              </w:r>
              <w:r w:rsidR="00EE07B6">
                <w:rPr>
                  <w:noProof/>
                </w:rPr>
                <w:drawing>
                  <wp:inline distT="0" distB="0" distL="0" distR="0" wp14:anchorId="04A5CC82" wp14:editId="2A54F547">
                    <wp:extent cx="4916384" cy="1336248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939180" cy="134244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78602909" w14:textId="77777777" w:rsidR="00914CB7" w:rsidRPr="00710C10" w:rsidRDefault="00914CB7" w:rsidP="00914CB7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E94BDAB" w14:textId="4394D4D9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moveFromRangeStart w:id="144" w:author="Dattatray Patil (Contractor)" w:date="2021-02-15T09:49:00Z" w:name="move64274976"/>
      <w:moveFrom w:id="145" w:author="Dattatray Patil (Contractor)" w:date="2021-02-15T09:49:00Z">
        <w:del w:id="146" w:author="Dattatray Patil (Contractor)" w:date="2021-02-15T09:50:00Z">
          <w:r w:rsidRPr="00710C10" w:rsidDel="008D7FDB">
            <w:rPr>
              <w:rFonts w:ascii="Segoe UI" w:eastAsia="Segoe UI" w:hAnsi="Segoe UI" w:cs="Times New Roman"/>
              <w:noProof/>
              <w:sz w:val="20"/>
            </w:rPr>
            <w:drawing>
              <wp:inline distT="0" distB="0" distL="0" distR="0" wp14:anchorId="415267CD" wp14:editId="3FB65C61">
                <wp:extent cx="5010150" cy="1191302"/>
                <wp:effectExtent l="0" t="0" r="0" b="8890"/>
                <wp:docPr id="114862172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8893" cy="1214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144"/>
    </w:p>
    <w:p w14:paraId="4B3D0477" w14:textId="77777777" w:rsid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BF4F9F" w14:textId="043C9659" w:rsidR="00585994" w:rsidRDefault="00585994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If you already have existing data, change the format to Text :</w:t>
      </w:r>
    </w:p>
    <w:p w14:paraId="28EC3A97" w14:textId="77777777" w:rsidR="00585994" w:rsidRDefault="00585994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BB6EF37" w14:textId="360B8404" w:rsidR="003E4340" w:rsidRDefault="007E1097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94DC385" wp14:editId="05639130">
            <wp:extent cx="3550722" cy="19517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390" cy="19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1008" w14:textId="77777777" w:rsidR="003E4340" w:rsidRPr="00710C10" w:rsidRDefault="003E434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E11DAC" w14:textId="77777777" w:rsidR="00710C10" w:rsidRPr="00710C10" w:rsidRDefault="00710C10" w:rsidP="00585994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</w:t>
      </w:r>
    </w:p>
    <w:p w14:paraId="1D3C4486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Change the value of the </w:t>
      </w:r>
      <w:r w:rsidRPr="00710C10">
        <w:rPr>
          <w:rFonts w:ascii="Segoe UI" w:eastAsia="Segoe UI" w:hAnsi="Segoe UI" w:cs="Times New Roman"/>
          <w:b/>
          <w:bCs/>
          <w:sz w:val="20"/>
        </w:rPr>
        <w:t>in-charge column</w:t>
      </w:r>
      <w:r w:rsidRPr="00710C10">
        <w:rPr>
          <w:rFonts w:ascii="Segoe UI" w:eastAsia="Segoe UI" w:hAnsi="Segoe UI" w:cs="Times New Roman"/>
          <w:sz w:val="20"/>
        </w:rPr>
        <w:t xml:space="preserve"> to your e-mail address and adjust some deadline value.</w:t>
      </w:r>
    </w:p>
    <w:p w14:paraId="2C1D9808" w14:textId="7D2E1844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We want to write a Flow that will loop through all tasks, and that will check if the task is overdue. To do so,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create a new Instant </w:t>
      </w:r>
      <w:ins w:id="147" w:author="Dattatray Patil (Contractor)" w:date="2021-02-15T09:55:00Z">
        <w:r w:rsidR="007F145B">
          <w:rPr>
            <w:rFonts w:ascii="Segoe UI" w:eastAsia="Segoe UI" w:hAnsi="Segoe UI" w:cs="Times New Roman"/>
            <w:b/>
            <w:bCs/>
            <w:sz w:val="20"/>
          </w:rPr>
          <w:t xml:space="preserve">cloud </w:t>
        </w:r>
      </w:ins>
      <w:del w:id="148" w:author="Dattatray Patil (Contractor)" w:date="2021-02-15T09:55:00Z">
        <w:r w:rsidRPr="00710C10" w:rsidDel="007F145B">
          <w:rPr>
            <w:rFonts w:ascii="Segoe UI" w:eastAsia="Segoe UI" w:hAnsi="Segoe UI" w:cs="Times New Roman"/>
            <w:b/>
            <w:bCs/>
            <w:sz w:val="20"/>
          </w:rPr>
          <w:delText>F</w:delText>
        </w:r>
      </w:del>
      <w:ins w:id="149" w:author="Dattatray Patil (Contractor)" w:date="2021-02-15T09:55:00Z">
        <w:r w:rsidR="007F145B">
          <w:rPr>
            <w:rFonts w:ascii="Segoe UI" w:eastAsia="Segoe UI" w:hAnsi="Segoe UI" w:cs="Times New Roman"/>
            <w:b/>
            <w:bCs/>
            <w:sz w:val="20"/>
          </w:rPr>
          <w:t>f</w:t>
        </w:r>
      </w:ins>
      <w:r w:rsidRPr="00710C10">
        <w:rPr>
          <w:rFonts w:ascii="Segoe UI" w:eastAsia="Segoe UI" w:hAnsi="Segoe UI" w:cs="Times New Roman"/>
          <w:b/>
          <w:bCs/>
          <w:sz w:val="20"/>
        </w:rPr>
        <w:t xml:space="preserve">low </w:t>
      </w:r>
      <w:del w:id="150" w:author="Dattatray Patil (Contractor)" w:date="2021-02-15T09:55:00Z">
        <w:r w:rsidRPr="00710C10" w:rsidDel="007F145B">
          <w:rPr>
            <w:rFonts w:ascii="Segoe UI" w:eastAsia="Segoe UI" w:hAnsi="Segoe UI" w:cs="Times New Roman"/>
            <w:b/>
            <w:bCs/>
            <w:sz w:val="20"/>
          </w:rPr>
          <w:delText xml:space="preserve">from blank </w:delText>
        </w:r>
      </w:del>
      <w:r w:rsidRPr="00710C10">
        <w:rPr>
          <w:rFonts w:ascii="Segoe UI" w:eastAsia="Segoe UI" w:hAnsi="Segoe UI" w:cs="Times New Roman"/>
          <w:sz w:val="20"/>
        </w:rPr>
        <w:t xml:space="preserve">and use a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Manually trigger a flow </w:t>
      </w:r>
      <w:r w:rsidRPr="00710C10">
        <w:rPr>
          <w:rFonts w:ascii="Segoe UI" w:eastAsia="Segoe UI" w:hAnsi="Segoe UI" w:cs="Times New Roman"/>
          <w:sz w:val="20"/>
        </w:rPr>
        <w:t>as a trigger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. </w:t>
      </w:r>
      <w:r w:rsidRPr="00710C10">
        <w:rPr>
          <w:rFonts w:ascii="Segoe UI" w:eastAsia="Segoe UI" w:hAnsi="Segoe UI" w:cs="Times New Roman"/>
          <w:bCs/>
          <w:sz w:val="20"/>
        </w:rPr>
        <w:t xml:space="preserve">Name it </w:t>
      </w:r>
      <w:r w:rsidRPr="00710C10">
        <w:rPr>
          <w:rFonts w:ascii="Segoe UI" w:eastAsia="Segoe UI" w:hAnsi="Segoe UI" w:cs="Times New Roman"/>
          <w:b/>
          <w:bCs/>
          <w:sz w:val="20"/>
        </w:rPr>
        <w:t>my Overdue Tasks.</w:t>
      </w:r>
    </w:p>
    <w:p w14:paraId="065E2C19" w14:textId="12F83003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The Flow needs to connect to the </w:t>
      </w:r>
      <w:r w:rsidRPr="00710C10">
        <w:rPr>
          <w:rFonts w:ascii="Segoe UI" w:eastAsia="Segoe UI" w:hAnsi="Segoe UI" w:cs="Times New Roman"/>
          <w:b/>
          <w:bCs/>
          <w:sz w:val="20"/>
        </w:rPr>
        <w:t>Tasks.xlsx</w:t>
      </w:r>
      <w:r w:rsidRPr="00710C10">
        <w:rPr>
          <w:rFonts w:ascii="Segoe UI" w:eastAsia="Segoe UI" w:hAnsi="Segoe UI" w:cs="Times New Roman"/>
          <w:sz w:val="20"/>
        </w:rPr>
        <w:t xml:space="preserve"> file, so add an </w:t>
      </w:r>
      <w:r w:rsidRPr="00710C10">
        <w:rPr>
          <w:rFonts w:ascii="Segoe UI" w:eastAsia="Segoe UI" w:hAnsi="Segoe UI" w:cs="Times New Roman"/>
          <w:b/>
          <w:bCs/>
          <w:sz w:val="20"/>
        </w:rPr>
        <w:t xml:space="preserve">Excel Online (Business) – List </w:t>
      </w:r>
      <w:r w:rsidR="000723B8">
        <w:rPr>
          <w:rFonts w:ascii="Segoe UI" w:eastAsia="Segoe UI" w:hAnsi="Segoe UI" w:cs="Times New Roman"/>
          <w:b/>
          <w:bCs/>
          <w:sz w:val="20"/>
        </w:rPr>
        <w:t xml:space="preserve">rows </w:t>
      </w:r>
      <w:r w:rsidRPr="00710C10">
        <w:rPr>
          <w:rFonts w:ascii="Segoe UI" w:eastAsia="Segoe UI" w:hAnsi="Segoe UI" w:cs="Times New Roman"/>
          <w:b/>
          <w:bCs/>
          <w:sz w:val="20"/>
        </w:rPr>
        <w:t>present in a table</w:t>
      </w:r>
      <w:r w:rsidRPr="00710C10">
        <w:rPr>
          <w:rFonts w:ascii="Segoe UI" w:eastAsia="Segoe UI" w:hAnsi="Segoe UI" w:cs="Times New Roman"/>
          <w:sz w:val="20"/>
        </w:rPr>
        <w:t xml:space="preserve"> action (Not OneDrive !!!) as illustrated below:</w:t>
      </w:r>
    </w:p>
    <w:p w14:paraId="65CE6F9B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3B9C73D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8ACC6D" wp14:editId="2AB6EA74">
            <wp:extent cx="2795402" cy="2910915"/>
            <wp:effectExtent l="19050" t="19050" r="24130" b="22860"/>
            <wp:docPr id="560032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110" cy="2918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3B89E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B9E7F3C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Set the action properties, as illustrated in the next picture:</w:t>
      </w:r>
    </w:p>
    <w:p w14:paraId="2A83E1C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78BBD3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lastRenderedPageBreak/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C4A8DB9" wp14:editId="76CE432F">
            <wp:extent cx="3614799" cy="2514121"/>
            <wp:effectExtent l="19050" t="19050" r="24130" b="19685"/>
            <wp:docPr id="20348634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350" cy="2526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CA5A2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Let’s loop through all tasks, so we need to add an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37F1757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E576709" wp14:editId="74B08EE3">
            <wp:extent cx="1993979" cy="1840998"/>
            <wp:effectExtent l="19050" t="19050" r="25400" b="26035"/>
            <wp:docPr id="1075319704" name="Picture 120866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79" cy="18409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34344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EC5ECF7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Select the add a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Dynamic value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Apply to each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action:</w:t>
      </w:r>
    </w:p>
    <w:p w14:paraId="0A20BEE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547C76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7F989145" wp14:editId="492FED37">
            <wp:extent cx="3763241" cy="3113698"/>
            <wp:effectExtent l="19050" t="19050" r="27940" b="10795"/>
            <wp:docPr id="98380689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153" cy="3122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B8C7E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44DABA52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E5B8BF" wp14:editId="5056982E">
            <wp:extent cx="3639787" cy="2479451"/>
            <wp:effectExtent l="0" t="0" r="0" b="0"/>
            <wp:docPr id="115115026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99" cy="24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B2D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7F1C57F1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Add a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 xml:space="preserve"> 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filter the task where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Status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is not equal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Done:</w:t>
      </w:r>
    </w:p>
    <w:p w14:paraId="7D66B753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6893F83D" w14:textId="77F37C0E" w:rsidR="00710C10" w:rsidRPr="00710C10" w:rsidDel="008E7D8D" w:rsidRDefault="00710C10" w:rsidP="00710C10">
      <w:pPr>
        <w:ind w:left="720"/>
        <w:contextualSpacing/>
        <w:rPr>
          <w:del w:id="151" w:author="Dattatray Patil (Contractor)" w:date="2021-02-15T10:02:00Z"/>
          <w:rFonts w:ascii="Segoe UI" w:eastAsia="Segoe UI" w:hAnsi="Segoe UI" w:cs="Times New Roman"/>
          <w:sz w:val="20"/>
        </w:rPr>
      </w:pPr>
    </w:p>
    <w:p w14:paraId="0FA73D9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776F70B" wp14:editId="4AD2116E">
            <wp:extent cx="3057896" cy="1471533"/>
            <wp:effectExtent l="0" t="0" r="0" b="0"/>
            <wp:docPr id="1775884282" name="Picture 1825039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84" cy="15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8B64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67D3925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>Make sure the operator used is “is not equal”.</w:t>
      </w:r>
    </w:p>
    <w:p w14:paraId="1D0614AA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lastRenderedPageBreak/>
        <w:t>Add a new sub condition that will check if the task is overdue:</w:t>
      </w:r>
    </w:p>
    <w:p w14:paraId="0D537788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61D519B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Click Add:</w:t>
      </w:r>
    </w:p>
    <w:p w14:paraId="3DD07FCD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D05D856" wp14:editId="7F57F658">
            <wp:extent cx="4364182" cy="1246909"/>
            <wp:effectExtent l="0" t="0" r="0" b="0"/>
            <wp:docPr id="410862196" name="Picture 182503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01" cy="12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2CF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26498FA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Add row:</w:t>
      </w:r>
    </w:p>
    <w:p w14:paraId="6F19CDB1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01BAFB09" wp14:editId="4C70AACC">
            <wp:extent cx="3209925" cy="1666875"/>
            <wp:effectExtent l="19050" t="19050" r="28575" b="28575"/>
            <wp:docPr id="679572635" name="Picture 182503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F4FB15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1051312B" w14:textId="28065761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In “Choose a value”, type the expression (</w:t>
      </w:r>
      <w:ins w:id="152" w:author="Dattatray Patil (Contractor)" w:date="2021-02-15T10:07:00Z">
        <w:r w:rsidR="00C214BB" w:rsidRPr="00C214BB">
          <w:rPr>
            <w:rFonts w:ascii="Segoe UI" w:eastAsia="Segoe UI" w:hAnsi="Segoe UI" w:cs="Times New Roman"/>
            <w:sz w:val="20"/>
            <w:szCs w:val="20"/>
          </w:rPr>
          <w:t>ticks(items('Apply_to_each')['deadline'])</w:t>
        </w:r>
      </w:ins>
      <w:ins w:id="153" w:author="Dattatray Patil (Contractor)" w:date="2021-02-15T10:06:00Z">
        <w:r w:rsidR="00C214BB">
          <w:rPr>
            <w:rFonts w:ascii="Segoe UI" w:eastAsia="Segoe UI" w:hAnsi="Segoe UI" w:cs="Times New Roman"/>
            <w:sz w:val="20"/>
            <w:szCs w:val="20"/>
          </w:rPr>
          <w:t xml:space="preserve">) </w:t>
        </w:r>
      </w:ins>
      <w:r w:rsidRPr="00710C10">
        <w:rPr>
          <w:rFonts w:ascii="Segoe UI" w:eastAsia="Segoe UI" w:hAnsi="Segoe UI" w:cs="Times New Roman"/>
          <w:sz w:val="20"/>
          <w:szCs w:val="20"/>
        </w:rPr>
        <w:t>and click Ok</w:t>
      </w:r>
      <w:del w:id="154" w:author="Dattatray Patil (Contractor)" w:date="2021-02-15T10:06:00Z">
        <w:r w:rsidRPr="00710C10" w:rsidDel="00C214BB">
          <w:rPr>
            <w:rFonts w:ascii="Segoe UI" w:eastAsia="Segoe UI" w:hAnsi="Segoe UI" w:cs="Times New Roman"/>
            <w:sz w:val="20"/>
            <w:szCs w:val="20"/>
          </w:rPr>
          <w:delText>)</w:delText>
        </w:r>
      </w:del>
      <w:r w:rsidRPr="00710C10">
        <w:rPr>
          <w:rFonts w:ascii="Segoe UI" w:eastAsia="Segoe UI" w:hAnsi="Segoe UI" w:cs="Times New Roman"/>
          <w:sz w:val="20"/>
          <w:szCs w:val="20"/>
        </w:rPr>
        <w:t>:</w:t>
      </w:r>
    </w:p>
    <w:p w14:paraId="15D7FE9D" w14:textId="3B165FB5" w:rsidR="00710C10" w:rsidRDefault="00710C10" w:rsidP="00710C10">
      <w:pPr>
        <w:ind w:left="1440"/>
        <w:contextualSpacing/>
        <w:jc w:val="center"/>
        <w:rPr>
          <w:ins w:id="155" w:author="Dattatray Patil (Contractor)" w:date="2021-02-15T09:57:00Z"/>
          <w:rFonts w:ascii="Segoe UI" w:eastAsia="Segoe UI" w:hAnsi="Segoe UI" w:cs="Times New Roman"/>
          <w:sz w:val="20"/>
          <w:szCs w:val="20"/>
        </w:rPr>
      </w:pPr>
      <w:del w:id="156" w:author="Dattatray Patil (Contractor)" w:date="2021-02-15T09:57:00Z">
        <w:r w:rsidRPr="00710C10" w:rsidDel="008E7D8D">
          <w:rPr>
            <w:rFonts w:ascii="Segoe UI" w:eastAsia="Segoe UI" w:hAnsi="Segoe UI" w:cs="Times New Roman"/>
            <w:noProof/>
            <w:sz w:val="20"/>
            <w:szCs w:val="20"/>
          </w:rPr>
          <w:drawing>
            <wp:inline distT="0" distB="0" distL="0" distR="0" wp14:anchorId="33910463" wp14:editId="64627A91">
              <wp:extent cx="3176649" cy="1101760"/>
              <wp:effectExtent l="0" t="0" r="5080" b="3175"/>
              <wp:docPr id="158665528" name="Picture 18250399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25039968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6136" cy="11119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73AF002" w14:textId="17D62D6E" w:rsidR="008E7D8D" w:rsidRPr="00710C10" w:rsidRDefault="00C214BB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ins w:id="157" w:author="Dattatray Patil (Contractor)" w:date="2021-02-15T10:08:00Z">
        <w:r>
          <w:rPr>
            <w:noProof/>
          </w:rPr>
          <w:drawing>
            <wp:inline distT="0" distB="0" distL="0" distR="0" wp14:anchorId="0E99A67C" wp14:editId="7375306C">
              <wp:extent cx="3139786" cy="1479321"/>
              <wp:effectExtent l="19050" t="19050" r="22860" b="260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8762" cy="1502396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1A4F8529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sz w:val="20"/>
        </w:rPr>
        <w:t xml:space="preserve">Since a timestamp is in string format, the </w:t>
      </w:r>
      <w:r w:rsidRPr="00710C10">
        <w:rPr>
          <w:rFonts w:ascii="Segoe UI" w:eastAsia="Segoe UI" w:hAnsi="Segoe UI" w:cs="Times New Roman"/>
          <w:b/>
          <w:bCs/>
          <w:sz w:val="20"/>
        </w:rPr>
        <w:t>ticks</w:t>
      </w:r>
      <w:r w:rsidRPr="00710C10">
        <w:rPr>
          <w:rFonts w:ascii="Segoe UI" w:eastAsia="Segoe UI" w:hAnsi="Segoe UI" w:cs="Times New Roman"/>
          <w:sz w:val="20"/>
        </w:rPr>
        <w:t xml:space="preserve"> expression returns the number of ticks (100 nanosecond intervals) since 1</w:t>
      </w:r>
      <w:r w:rsidRPr="00710C10">
        <w:rPr>
          <w:rFonts w:ascii="Segoe UI" w:eastAsia="Segoe UI" w:hAnsi="Segoe UI" w:cs="Times New Roman"/>
          <w:sz w:val="20"/>
          <w:vertAlign w:val="superscript"/>
        </w:rPr>
        <w:t>st</w:t>
      </w:r>
      <w:r w:rsidRPr="00710C10">
        <w:rPr>
          <w:rFonts w:ascii="Segoe UI" w:eastAsia="Segoe UI" w:hAnsi="Segoe UI" w:cs="Times New Roman"/>
          <w:sz w:val="20"/>
        </w:rPr>
        <w:t xml:space="preserve"> January 1601. By using ticks, we can compare two different timestamp values.</w:t>
      </w:r>
    </w:p>
    <w:p w14:paraId="77B42B3E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5EBCFF3" w14:textId="77777777" w:rsidR="00710C10" w:rsidRPr="00710C10" w:rsidRDefault="00710C10" w:rsidP="00710C10">
      <w:pPr>
        <w:ind w:left="144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529582CE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Select the operator is less than</w:t>
      </w:r>
    </w:p>
    <w:p w14:paraId="4CC7F765" w14:textId="77777777" w:rsidR="00710C10" w:rsidRPr="00710C10" w:rsidRDefault="00710C10" w:rsidP="00710C10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Type the following expression (and click Ok):</w:t>
      </w:r>
    </w:p>
    <w:p w14:paraId="2E6AC060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5062DED1" w14:textId="77777777" w:rsidR="00710C10" w:rsidRPr="00710C10" w:rsidRDefault="00710C10" w:rsidP="00710C10">
      <w:pPr>
        <w:ind w:left="1440"/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noProof/>
          <w:sz w:val="20"/>
          <w:szCs w:val="20"/>
        </w:rPr>
        <w:lastRenderedPageBreak/>
        <w:drawing>
          <wp:inline distT="0" distB="0" distL="0" distR="0" wp14:anchorId="16BA01E5" wp14:editId="43C605FA">
            <wp:extent cx="3840614" cy="1383476"/>
            <wp:effectExtent l="0" t="0" r="7620" b="7620"/>
            <wp:docPr id="196261575" name="Picture 1825039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0399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45" cy="13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DDC0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47EA092F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In 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If yes branch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, add a new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condition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where we will check if the due date is overdue:</w:t>
      </w:r>
    </w:p>
    <w:p w14:paraId="786F226B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A88549C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</w:p>
    <w:p w14:paraId="3B22DAA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32C48A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Rename the condition to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Check if overdue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provide your Flow with more clarity:</w:t>
      </w:r>
    </w:p>
    <w:p w14:paraId="14EB5F9F" w14:textId="77777777" w:rsidR="00710C10" w:rsidRPr="00710C10" w:rsidRDefault="00710C10" w:rsidP="00710C1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4C01867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F0AF542" wp14:editId="144249C5">
            <wp:extent cx="3722915" cy="1470706"/>
            <wp:effectExtent l="0" t="0" r="0" b="0"/>
            <wp:docPr id="1336329492" name="Picture 99543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4307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755" cy="14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DF63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Send an email (V2)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to the person in charge of this task and fill in the e-mail properties as following:</w:t>
      </w:r>
    </w:p>
    <w:p w14:paraId="36AACD1B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To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field should get the Excel </w:t>
      </w:r>
      <w:r w:rsidRPr="005612E2">
        <w:rPr>
          <w:rFonts w:ascii="Segoe UI" w:eastAsia="Segoe UI" w:hAnsi="Segoe UI" w:cs="Times New Roman"/>
          <w:b/>
          <w:bCs/>
          <w:sz w:val="20"/>
          <w:szCs w:val="20"/>
        </w:rPr>
        <w:t>in charge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value</w:t>
      </w:r>
    </w:p>
    <w:p w14:paraId="518B4D43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Subject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 “your task is overdue.”</w:t>
      </w:r>
    </w:p>
    <w:p w14:paraId="681FF5FA" w14:textId="77777777" w:rsidR="00710C10" w:rsidRPr="00710C10" w:rsidRDefault="00710C10" w:rsidP="00710C10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 xml:space="preserve">The </w:t>
      </w:r>
      <w:r w:rsidRPr="00710C10">
        <w:rPr>
          <w:rFonts w:ascii="Segoe UI" w:eastAsia="Segoe UI" w:hAnsi="Segoe UI" w:cs="Times New Roman"/>
          <w:b/>
          <w:bCs/>
          <w:sz w:val="20"/>
          <w:szCs w:val="20"/>
        </w:rPr>
        <w:t>Body</w:t>
      </w:r>
      <w:r w:rsidRPr="00710C10">
        <w:rPr>
          <w:rFonts w:ascii="Segoe UI" w:eastAsia="Segoe UI" w:hAnsi="Segoe UI" w:cs="Times New Roman"/>
          <w:sz w:val="20"/>
          <w:szCs w:val="20"/>
        </w:rPr>
        <w:t xml:space="preserve"> should be:</w:t>
      </w:r>
    </w:p>
    <w:p w14:paraId="2D2C7494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D8115CE" w14:textId="77777777" w:rsidR="00710C10" w:rsidRPr="00710C10" w:rsidRDefault="00710C10" w:rsidP="00710C10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0911CD" wp14:editId="0636E404">
            <wp:extent cx="3655435" cy="2280062"/>
            <wp:effectExtent l="0" t="0" r="2540" b="6350"/>
            <wp:docPr id="9345202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7" cy="2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DA65" w14:textId="77777777" w:rsidR="00710C10" w:rsidRPr="00710C10" w:rsidRDefault="00710C10" w:rsidP="00710C1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710C10">
        <w:rPr>
          <w:rFonts w:ascii="Segoe UI" w:eastAsia="Segoe UI" w:hAnsi="Segoe UI" w:cs="Times New Roman"/>
          <w:sz w:val="20"/>
          <w:szCs w:val="20"/>
        </w:rPr>
        <w:t>Run the Flow and check your e-mail.</w:t>
      </w:r>
    </w:p>
    <w:p w14:paraId="48C602C6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  <w:r w:rsidRPr="00710C10">
        <w:rPr>
          <w:rFonts w:ascii="Segoe UI" w:eastAsia="Segoe UI" w:hAnsi="Segoe UI" w:cs="Times New Roman"/>
          <w:b/>
          <w:bCs/>
          <w:sz w:val="20"/>
        </w:rPr>
        <w:lastRenderedPageBreak/>
        <w:t xml:space="preserve">Note: </w:t>
      </w:r>
      <w:r w:rsidRPr="00710C10">
        <w:rPr>
          <w:rFonts w:ascii="Segoe UI" w:eastAsia="Segoe UI" w:hAnsi="Segoe UI" w:cs="Times New Roman"/>
          <w:sz w:val="20"/>
        </w:rPr>
        <w:t xml:space="preserve">instead of filtering the Tasks with the Status Done in a condition, you can also keep it more straightforward by using an OData Filter (click on </w:t>
      </w:r>
      <w:r w:rsidRPr="00710C10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710C10">
        <w:rPr>
          <w:rFonts w:ascii="Segoe UI" w:eastAsia="Segoe UI" w:hAnsi="Segoe UI" w:cs="Times New Roman"/>
          <w:sz w:val="20"/>
        </w:rPr>
        <w:t xml:space="preserve">) in the List rows present in a </w:t>
      </w:r>
      <w:r w:rsidRPr="00710C10">
        <w:rPr>
          <w:rFonts w:ascii="Segoe UI" w:eastAsia="Segoe UI" w:hAnsi="Segoe UI" w:cs="Times New Roman"/>
          <w:b/>
          <w:bCs/>
          <w:sz w:val="20"/>
        </w:rPr>
        <w:t>table action</w:t>
      </w:r>
      <w:r w:rsidRPr="00710C10">
        <w:rPr>
          <w:rFonts w:ascii="Segoe UI" w:eastAsia="Segoe UI" w:hAnsi="Segoe UI" w:cs="Times New Roman"/>
          <w:sz w:val="20"/>
        </w:rPr>
        <w:t>:</w:t>
      </w:r>
    </w:p>
    <w:p w14:paraId="6F65349A" w14:textId="37B9C6D3" w:rsidR="00710C10" w:rsidRPr="00710C10" w:rsidDel="009E2DC1" w:rsidRDefault="00710C10" w:rsidP="00710C10">
      <w:pPr>
        <w:rPr>
          <w:del w:id="158" w:author="Dattatray Patil (Contractor)" w:date="2021-02-15T10:27:00Z"/>
          <w:rFonts w:ascii="Segoe UI" w:eastAsia="Segoe UI" w:hAnsi="Segoe UI" w:cs="Times New Roman"/>
          <w:sz w:val="20"/>
        </w:rPr>
      </w:pPr>
    </w:p>
    <w:p w14:paraId="189FED83" w14:textId="3A60F325" w:rsidR="00710C10" w:rsidRPr="00710C10" w:rsidRDefault="001C1ACC" w:rsidP="00710C10">
      <w:pPr>
        <w:jc w:val="center"/>
        <w:rPr>
          <w:rFonts w:ascii="Segoe UI" w:eastAsia="Segoe UI" w:hAnsi="Segoe UI" w:cs="Times New Roman"/>
          <w:b/>
          <w:bCs/>
          <w:sz w:val="20"/>
        </w:rPr>
      </w:pPr>
      <w:r>
        <w:rPr>
          <w:rFonts w:ascii="Segoe UI" w:eastAsia="Segoe UI" w:hAnsi="Segoe UI" w:cs="Times New Roman"/>
          <w:b/>
          <w:bCs/>
          <w:noProof/>
          <w:sz w:val="20"/>
        </w:rPr>
        <w:drawing>
          <wp:inline distT="0" distB="0" distL="0" distR="0" wp14:anchorId="79E94F09" wp14:editId="3D2B0DB6">
            <wp:extent cx="3681350" cy="2242896"/>
            <wp:effectExtent l="19050" t="19050" r="14605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101" cy="2266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676DEA" w14:textId="77777777" w:rsid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Using OData Filter (Filter query) is often considered as a good practice because the data are filtered on server-side and that can make you Flow running faster by using fewer resources.</w:t>
      </w:r>
    </w:p>
    <w:p w14:paraId="369B51E7" w14:textId="05D4E03D" w:rsidR="00217704" w:rsidRPr="00710C10" w:rsidRDefault="00217704" w:rsidP="00710C10">
      <w:pPr>
        <w:rPr>
          <w:rFonts w:ascii="Segoe UI" w:eastAsia="Segoe UI" w:hAnsi="Segoe UI" w:cs="Times New Roman"/>
          <w:bCs/>
          <w:sz w:val="20"/>
        </w:rPr>
      </w:pPr>
      <w:r w:rsidRPr="00F022B6">
        <w:rPr>
          <w:rFonts w:ascii="Segoe UI" w:eastAsia="Segoe UI" w:hAnsi="Segoe UI" w:cs="Times New Roman"/>
          <w:b/>
          <w:sz w:val="20"/>
        </w:rPr>
        <w:t>Note:</w:t>
      </w:r>
      <w:r>
        <w:rPr>
          <w:rFonts w:ascii="Segoe UI" w:eastAsia="Segoe UI" w:hAnsi="Segoe UI" w:cs="Times New Roman"/>
          <w:bCs/>
          <w:sz w:val="20"/>
        </w:rPr>
        <w:t xml:space="preserve"> oData expressions are case sensitive!</w:t>
      </w:r>
    </w:p>
    <w:p w14:paraId="7CF0941A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In some cases, filtering data in the Flow itself cannot be avoided. In this case, you can use the Filter Array action instead of adding conditions.</w:t>
      </w:r>
    </w:p>
    <w:p w14:paraId="346EB171" w14:textId="77777777" w:rsidR="00710C10" w:rsidRPr="00710C10" w:rsidRDefault="00710C10" w:rsidP="00710C10">
      <w:pPr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bCs/>
          <w:sz w:val="20"/>
        </w:rPr>
        <w:t>Try the following code:</w:t>
      </w:r>
    </w:p>
    <w:p w14:paraId="159A099B" w14:textId="77777777" w:rsidR="00710C10" w:rsidRPr="00710C10" w:rsidRDefault="00710C10" w:rsidP="00710C10">
      <w:pPr>
        <w:jc w:val="center"/>
        <w:rPr>
          <w:rFonts w:ascii="Segoe UI" w:eastAsia="Segoe UI" w:hAnsi="Segoe UI" w:cs="Times New Roman"/>
          <w:bCs/>
          <w:sz w:val="20"/>
        </w:rPr>
      </w:pPr>
      <w:r w:rsidRPr="00710C10">
        <w:rPr>
          <w:rFonts w:ascii="Segoe UI" w:eastAsia="Segoe UI" w:hAnsi="Segoe UI" w:cs="Times New Roman"/>
          <w:noProof/>
          <w:sz w:val="20"/>
        </w:rPr>
        <w:t xml:space="preserve"> </w:t>
      </w:r>
      <w:r w:rsidRPr="00710C10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B7F2F47" wp14:editId="64644470">
            <wp:extent cx="3460420" cy="2052990"/>
            <wp:effectExtent l="19050" t="19050" r="26035" b="23495"/>
            <wp:docPr id="2087331118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463" cy="20648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56888" w14:textId="77777777" w:rsidR="007F1BDB" w:rsidRDefault="007F1BDB" w:rsidP="00710C10">
      <w:pPr>
        <w:rPr>
          <w:rFonts w:ascii="Segoe UI" w:eastAsia="Segoe UI" w:hAnsi="Segoe UI" w:cs="Times New Roman"/>
          <w:sz w:val="20"/>
        </w:rPr>
      </w:pPr>
    </w:p>
    <w:p w14:paraId="2CC523C9" w14:textId="243D1604" w:rsidR="007F1BDB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Optional</w:t>
      </w:r>
    </w:p>
    <w:p w14:paraId="516F32B5" w14:textId="50F910BD" w:rsidR="00710C10" w:rsidRDefault="007F1BDB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Why did we switch the </w:t>
      </w:r>
      <w:r w:rsidR="00C75376">
        <w:rPr>
          <w:rFonts w:ascii="Segoe UI" w:eastAsia="Segoe UI" w:hAnsi="Segoe UI" w:cs="Times New Roman"/>
          <w:sz w:val="20"/>
        </w:rPr>
        <w:t xml:space="preserve">format of the Deadline column to </w:t>
      </w:r>
      <w:r w:rsidR="001A5FA8">
        <w:rPr>
          <w:rFonts w:ascii="Segoe UI" w:eastAsia="Segoe UI" w:hAnsi="Segoe UI" w:cs="Times New Roman"/>
          <w:sz w:val="20"/>
        </w:rPr>
        <w:t>Text?</w:t>
      </w:r>
      <w:r w:rsidR="00C75376">
        <w:rPr>
          <w:rFonts w:ascii="Segoe UI" w:eastAsia="Segoe UI" w:hAnsi="Segoe UI" w:cs="Times New Roman"/>
          <w:sz w:val="20"/>
        </w:rPr>
        <w:t xml:space="preserve"> Because by default</w:t>
      </w:r>
      <w:r w:rsidR="00E23308">
        <w:rPr>
          <w:rFonts w:ascii="Segoe UI" w:eastAsia="Segoe UI" w:hAnsi="Segoe UI" w:cs="Times New Roman"/>
          <w:sz w:val="20"/>
        </w:rPr>
        <w:t xml:space="preserve"> it is a number.</w:t>
      </w:r>
    </w:p>
    <w:p w14:paraId="441D188B" w14:textId="410A0AF7" w:rsidR="006A10E0" w:rsidRDefault="001A5FA8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Indeed,</w:t>
      </w:r>
      <w:r w:rsidR="00374067">
        <w:rPr>
          <w:rFonts w:ascii="Segoe UI" w:eastAsia="Segoe UI" w:hAnsi="Segoe UI" w:cs="Times New Roman"/>
          <w:sz w:val="20"/>
        </w:rPr>
        <w:t xml:space="preserve"> if we s</w:t>
      </w:r>
      <w:r w:rsidR="00643A2E">
        <w:rPr>
          <w:rFonts w:ascii="Segoe UI" w:eastAsia="Segoe UI" w:hAnsi="Segoe UI" w:cs="Times New Roman"/>
          <w:sz w:val="20"/>
        </w:rPr>
        <w:t xml:space="preserve">witch the Deadline column type to </w:t>
      </w:r>
      <w:r w:rsidR="00643A2E" w:rsidRPr="001A5FA8">
        <w:rPr>
          <w:rFonts w:ascii="Segoe UI" w:eastAsia="Segoe UI" w:hAnsi="Segoe UI" w:cs="Times New Roman"/>
          <w:b/>
          <w:bCs/>
          <w:sz w:val="20"/>
        </w:rPr>
        <w:t xml:space="preserve">General </w:t>
      </w:r>
      <w:r w:rsidR="00643A2E">
        <w:rPr>
          <w:rFonts w:ascii="Segoe UI" w:eastAsia="Segoe UI" w:hAnsi="Segoe UI" w:cs="Times New Roman"/>
          <w:sz w:val="20"/>
        </w:rPr>
        <w:t>and if re-write</w:t>
      </w:r>
      <w:r w:rsidR="006A10E0">
        <w:rPr>
          <w:rFonts w:ascii="Segoe UI" w:eastAsia="Segoe UI" w:hAnsi="Segoe UI" w:cs="Times New Roman"/>
          <w:sz w:val="20"/>
        </w:rPr>
        <w:t xml:space="preserve"> (or just update)</w:t>
      </w:r>
      <w:r w:rsidR="00643A2E">
        <w:rPr>
          <w:rFonts w:ascii="Segoe UI" w:eastAsia="Segoe UI" w:hAnsi="Segoe UI" w:cs="Times New Roman"/>
          <w:sz w:val="20"/>
        </w:rPr>
        <w:t xml:space="preserve"> the data</w:t>
      </w:r>
      <w:r w:rsidR="006A10E0">
        <w:rPr>
          <w:rFonts w:ascii="Segoe UI" w:eastAsia="Segoe UI" w:hAnsi="Segoe UI" w:cs="Times New Roman"/>
          <w:sz w:val="20"/>
        </w:rPr>
        <w:t xml:space="preserve"> our next flow run will generate an error:</w:t>
      </w:r>
      <w:r w:rsidR="006A10E0" w:rsidRPr="006A10E0">
        <w:rPr>
          <w:rFonts w:ascii="Segoe UI" w:eastAsia="Segoe UI" w:hAnsi="Segoe UI" w:cs="Times New Roman"/>
          <w:sz w:val="20"/>
        </w:rPr>
        <w:t xml:space="preserve"> </w:t>
      </w:r>
    </w:p>
    <w:p w14:paraId="1A4A8830" w14:textId="7EF2CFDC" w:rsidR="00374067" w:rsidRDefault="006A10E0" w:rsidP="00710C10">
      <w:pPr>
        <w:rPr>
          <w:rFonts w:ascii="Segoe UI" w:eastAsia="Segoe UI" w:hAnsi="Segoe UI" w:cs="Times New Roman"/>
          <w:sz w:val="20"/>
        </w:rPr>
      </w:pPr>
      <w:r w:rsidRPr="006A10E0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5120ED2" wp14:editId="2273C0CC">
            <wp:extent cx="2770281" cy="27194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5045" cy="27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53FC" w14:textId="2E7A615D" w:rsidR="006A10E0" w:rsidRDefault="006A10E0" w:rsidP="00710C10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Internally the Deadl</w:t>
      </w:r>
      <w:r w:rsidR="00B76F47">
        <w:rPr>
          <w:rFonts w:ascii="Segoe UI" w:eastAsia="Segoe UI" w:hAnsi="Segoe UI" w:cs="Times New Roman"/>
          <w:sz w:val="20"/>
        </w:rPr>
        <w:t>i</w:t>
      </w:r>
      <w:r w:rsidR="00591FA3">
        <w:rPr>
          <w:rFonts w:ascii="Segoe UI" w:eastAsia="Segoe UI" w:hAnsi="Segoe UI" w:cs="Times New Roman"/>
          <w:sz w:val="20"/>
        </w:rPr>
        <w:t>n</w:t>
      </w:r>
      <w:r>
        <w:rPr>
          <w:rFonts w:ascii="Segoe UI" w:eastAsia="Segoe UI" w:hAnsi="Segoe UI" w:cs="Times New Roman"/>
          <w:sz w:val="20"/>
        </w:rPr>
        <w:t>e field is now a number</w:t>
      </w:r>
      <w:r w:rsidR="00862EF9">
        <w:rPr>
          <w:rFonts w:ascii="Segoe UI" w:eastAsia="Segoe UI" w:hAnsi="Segoe UI" w:cs="Times New Roman"/>
          <w:sz w:val="20"/>
        </w:rPr>
        <w:t xml:space="preserve"> that give y</w:t>
      </w:r>
      <w:r w:rsidR="00116D02">
        <w:rPr>
          <w:rFonts w:ascii="Segoe UI" w:eastAsia="Segoe UI" w:hAnsi="Segoe UI" w:cs="Times New Roman"/>
          <w:sz w:val="20"/>
        </w:rPr>
        <w:t xml:space="preserve">ou the number of days between 1899-12-30 and your specific </w:t>
      </w:r>
      <w:r w:rsidR="009940B3">
        <w:rPr>
          <w:rFonts w:ascii="Segoe UI" w:eastAsia="Segoe UI" w:hAnsi="Segoe UI" w:cs="Times New Roman"/>
          <w:sz w:val="20"/>
        </w:rPr>
        <w:t>date.</w:t>
      </w:r>
      <w:r w:rsidR="007B0667">
        <w:rPr>
          <w:rFonts w:ascii="Segoe UI" w:eastAsia="Segoe UI" w:hAnsi="Segoe UI" w:cs="Times New Roman"/>
          <w:sz w:val="20"/>
        </w:rPr>
        <w:t xml:space="preserve"> The ticks() function expect a real date, so it fails here.</w:t>
      </w:r>
      <w:r w:rsidR="008D447D">
        <w:rPr>
          <w:rFonts w:ascii="Segoe UI" w:eastAsia="Segoe UI" w:hAnsi="Segoe UI" w:cs="Times New Roman"/>
          <w:sz w:val="20"/>
        </w:rPr>
        <w:t xml:space="preserve"> It should be updated with:</w:t>
      </w:r>
    </w:p>
    <w:p w14:paraId="27B6653E" w14:textId="0993D9AE" w:rsidR="008D447D" w:rsidRPr="008D447D" w:rsidRDefault="008D447D" w:rsidP="008D44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ticks(addDays('1899-12-30',int(item</w:t>
      </w:r>
      <w:ins w:id="159" w:author="Dattatray Patil (Contractor)" w:date="2021-02-15T10:31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s</w:t>
        </w:r>
      </w:ins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ins w:id="160" w:author="Dattatray Patil (Contractor)" w:date="2021-02-15T10:31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‘Apply</w:t>
        </w:r>
      </w:ins>
      <w:ins w:id="161" w:author="Dattatray Patil (Contractor)" w:date="2021-02-15T10:32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_to_each</w:t>
        </w:r>
      </w:ins>
      <w:bookmarkStart w:id="162" w:name="_GoBack"/>
      <w:bookmarkEnd w:id="162"/>
      <w:ins w:id="163" w:author="Dattatray Patil (Contractor)" w:date="2021-02-15T10:31:00Z">
        <w:r w:rsidR="00FA1C79">
          <w:rPr>
            <w:rFonts w:ascii="Consolas" w:eastAsia="Times New Roman" w:hAnsi="Consolas" w:cs="Times New Roman"/>
            <w:color w:val="000000"/>
            <w:sz w:val="21"/>
            <w:szCs w:val="21"/>
          </w:rPr>
          <w:t>’</w:t>
        </w:r>
      </w:ins>
      <w:r w:rsidRPr="008D447D">
        <w:rPr>
          <w:rFonts w:ascii="Consolas" w:eastAsia="Times New Roman" w:hAnsi="Consolas" w:cs="Times New Roman"/>
          <w:color w:val="000000"/>
          <w:sz w:val="21"/>
          <w:szCs w:val="21"/>
        </w:rPr>
        <w:t>)['deadline'])))</w:t>
      </w:r>
    </w:p>
    <w:p w14:paraId="27E93812" w14:textId="4DB82966" w:rsidR="0068527F" w:rsidDel="00FA1C79" w:rsidRDefault="0068527F" w:rsidP="00710C10">
      <w:pPr>
        <w:rPr>
          <w:del w:id="164" w:author="Dattatray Patil (Contractor)" w:date="2021-02-15T10:31:00Z"/>
          <w:rFonts w:ascii="Segoe UI" w:eastAsia="Segoe UI" w:hAnsi="Segoe UI" w:cs="Times New Roman"/>
          <w:sz w:val="20"/>
        </w:rPr>
      </w:pPr>
    </w:p>
    <w:p w14:paraId="56285C50" w14:textId="2D191F59" w:rsidR="006A10E0" w:rsidDel="00FA1C79" w:rsidRDefault="006A10E0" w:rsidP="00710C10">
      <w:pPr>
        <w:rPr>
          <w:del w:id="165" w:author="Dattatray Patil (Contractor)" w:date="2021-02-15T10:31:00Z"/>
          <w:rFonts w:ascii="Segoe UI" w:eastAsia="Segoe UI" w:hAnsi="Segoe UI" w:cs="Times New Roman"/>
          <w:sz w:val="20"/>
        </w:rPr>
      </w:pPr>
    </w:p>
    <w:p w14:paraId="461C36BF" w14:textId="37D46563" w:rsidR="00B866AC" w:rsidRPr="00710C10" w:rsidDel="00FA1C79" w:rsidRDefault="00B866AC" w:rsidP="00710C10">
      <w:pPr>
        <w:rPr>
          <w:del w:id="166" w:author="Dattatray Patil (Contractor)" w:date="2021-02-15T10:31:00Z"/>
          <w:rFonts w:ascii="Segoe UI" w:eastAsia="Segoe UI" w:hAnsi="Segoe UI" w:cs="Times New Roman"/>
          <w:sz w:val="20"/>
        </w:rPr>
      </w:pPr>
    </w:p>
    <w:p w14:paraId="0BE25A8B" w14:textId="77777777" w:rsidR="00FA1C79" w:rsidRDefault="00FA1C79" w:rsidP="00B4655D">
      <w:pPr>
        <w:rPr>
          <w:ins w:id="167" w:author="Dattatray Patil (Contractor)" w:date="2021-02-15T10:31:00Z"/>
          <w:b/>
          <w:bCs/>
        </w:rPr>
      </w:pPr>
    </w:p>
    <w:p w14:paraId="3B0E7F28" w14:textId="6A424873" w:rsidR="00B4655D" w:rsidRPr="00FA1C79" w:rsidRDefault="00B4655D" w:rsidP="00FA1C79">
      <w:pPr>
        <w:pStyle w:val="Heading2"/>
        <w:rPr>
          <w:rFonts w:ascii="Segoe UI" w:hAnsi="Segoe UI" w:cs="Segoe UI"/>
          <w:color w:val="0070C0"/>
          <w:sz w:val="28"/>
          <w:szCs w:val="28"/>
          <w:rPrChange w:id="168" w:author="Dattatray Patil (Contractor)" w:date="2021-02-15T10:31:00Z">
            <w:rPr/>
          </w:rPrChange>
        </w:rPr>
        <w:pPrChange w:id="169" w:author="Dattatray Patil (Contractor)" w:date="2021-02-15T10:31:00Z">
          <w:pPr/>
        </w:pPrChange>
      </w:pPr>
      <w:r w:rsidRPr="00FA1C79">
        <w:rPr>
          <w:rFonts w:ascii="Segoe UI" w:hAnsi="Segoe UI" w:cs="Segoe UI"/>
          <w:color w:val="0070C0"/>
          <w:sz w:val="28"/>
          <w:szCs w:val="28"/>
          <w:rPrChange w:id="170" w:author="Dattatray Patil (Contractor)" w:date="2021-02-15T10:31:00Z">
            <w:rPr/>
          </w:rPrChange>
        </w:rPr>
        <w:t>We need your feedback</w:t>
      </w:r>
    </w:p>
    <w:p w14:paraId="3630EC3C" w14:textId="77777777" w:rsidR="00B4655D" w:rsidRDefault="00B4655D" w:rsidP="00B4655D">
      <w:r>
        <w:t xml:space="preserve">Do you want to report an issue or to suggest something? We need your feedback: </w:t>
      </w:r>
      <w:hyperlink r:id="rId26" w:history="1">
        <w:r>
          <w:rPr>
            <w:rStyle w:val="Hyperlink"/>
          </w:rPr>
          <w:t>https://github.com/Power-Automate-in-a-day/Training-by-the-community/issues</w:t>
        </w:r>
      </w:hyperlink>
      <w:r>
        <w:t xml:space="preserve"> </w:t>
      </w:r>
    </w:p>
    <w:p w14:paraId="31F93AD2" w14:textId="77777777" w:rsidR="00710C10" w:rsidRPr="00710C10" w:rsidRDefault="00710C10" w:rsidP="00710C10">
      <w:pPr>
        <w:rPr>
          <w:rFonts w:ascii="Segoe UI" w:eastAsia="Segoe UI" w:hAnsi="Segoe UI" w:cs="Times New Roman"/>
          <w:sz w:val="20"/>
        </w:rPr>
      </w:pPr>
    </w:p>
    <w:p w14:paraId="10A7FB9B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42D45" w14:textId="77777777" w:rsidR="0095408B" w:rsidRDefault="0095408B" w:rsidP="00914CB7">
      <w:pPr>
        <w:spacing w:after="0" w:line="240" w:lineRule="auto"/>
      </w:pPr>
      <w:r>
        <w:separator/>
      </w:r>
    </w:p>
  </w:endnote>
  <w:endnote w:type="continuationSeparator" w:id="0">
    <w:p w14:paraId="3371A8B8" w14:textId="77777777" w:rsidR="0095408B" w:rsidRDefault="0095408B" w:rsidP="0091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0E8A4" w14:textId="77777777" w:rsidR="0095408B" w:rsidRDefault="0095408B" w:rsidP="00914CB7">
      <w:pPr>
        <w:spacing w:after="0" w:line="240" w:lineRule="auto"/>
      </w:pPr>
      <w:r>
        <w:separator/>
      </w:r>
    </w:p>
  </w:footnote>
  <w:footnote w:type="continuationSeparator" w:id="0">
    <w:p w14:paraId="195D7C73" w14:textId="77777777" w:rsidR="0095408B" w:rsidRDefault="0095408B" w:rsidP="00914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E2E32"/>
    <w:multiLevelType w:val="hybridMultilevel"/>
    <w:tmpl w:val="E4040E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6E2B30"/>
    <w:multiLevelType w:val="hybridMultilevel"/>
    <w:tmpl w:val="675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10"/>
    <w:rsid w:val="000723B8"/>
    <w:rsid w:val="00072BB2"/>
    <w:rsid w:val="00116D02"/>
    <w:rsid w:val="00155207"/>
    <w:rsid w:val="001A5FA8"/>
    <w:rsid w:val="001C1ACC"/>
    <w:rsid w:val="00217704"/>
    <w:rsid w:val="002D26C7"/>
    <w:rsid w:val="00374067"/>
    <w:rsid w:val="003E4340"/>
    <w:rsid w:val="004E56F0"/>
    <w:rsid w:val="005612E2"/>
    <w:rsid w:val="00585994"/>
    <w:rsid w:val="00591FA3"/>
    <w:rsid w:val="00643A2E"/>
    <w:rsid w:val="0068527F"/>
    <w:rsid w:val="006A10E0"/>
    <w:rsid w:val="006D772A"/>
    <w:rsid w:val="00710C10"/>
    <w:rsid w:val="007B0667"/>
    <w:rsid w:val="007E1097"/>
    <w:rsid w:val="007F145B"/>
    <w:rsid w:val="007F1BDB"/>
    <w:rsid w:val="00862EF9"/>
    <w:rsid w:val="008D447D"/>
    <w:rsid w:val="008D7FDB"/>
    <w:rsid w:val="008E7D8D"/>
    <w:rsid w:val="00914CB7"/>
    <w:rsid w:val="0095408B"/>
    <w:rsid w:val="009940B3"/>
    <w:rsid w:val="009E2DC1"/>
    <w:rsid w:val="00B251CA"/>
    <w:rsid w:val="00B4655D"/>
    <w:rsid w:val="00B76F47"/>
    <w:rsid w:val="00B866AC"/>
    <w:rsid w:val="00C214BB"/>
    <w:rsid w:val="00C40FD3"/>
    <w:rsid w:val="00C75376"/>
    <w:rsid w:val="00CD156D"/>
    <w:rsid w:val="00D157BF"/>
    <w:rsid w:val="00E23308"/>
    <w:rsid w:val="00EE07B6"/>
    <w:rsid w:val="00F022B6"/>
    <w:rsid w:val="00F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C189"/>
  <w15:chartTrackingRefBased/>
  <w15:docId w15:val="{0D8DDD82-3A93-46B0-989A-59462519F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0C10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710C10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710C10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710C1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465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Power-Automate-in-a-day/Training-by-the-community/issu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45</cp:revision>
  <dcterms:created xsi:type="dcterms:W3CDTF">2020-05-24T11:22:00Z</dcterms:created>
  <dcterms:modified xsi:type="dcterms:W3CDTF">2021-02-15T10:32:00Z</dcterms:modified>
</cp:coreProperties>
</file>