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EEF7" w14:textId="77777777" w:rsidR="00DF2696" w:rsidRPr="00B4085C" w:rsidRDefault="00DF2696" w:rsidP="00B4085C">
      <w:pPr>
        <w:pStyle w:val="Heading2"/>
        <w:rPr>
          <w:rFonts w:ascii="Segoe UI" w:eastAsia="MS Gothic" w:hAnsi="Segoe UI" w:cs="Segoe UI"/>
          <w:color w:val="0070C0"/>
          <w:sz w:val="40"/>
          <w:szCs w:val="40"/>
        </w:rPr>
      </w:pPr>
      <w:bookmarkStart w:id="0" w:name="_Toc41060374"/>
      <w:r w:rsidRPr="00B4085C">
        <w:rPr>
          <w:rFonts w:ascii="Segoe UI" w:eastAsia="MS Gothic" w:hAnsi="Segoe UI" w:cs="Segoe UI"/>
          <w:color w:val="0070C0"/>
          <w:sz w:val="40"/>
          <w:szCs w:val="40"/>
        </w:rPr>
        <w:t>Lab 11. Create a Custom Connector</w:t>
      </w:r>
      <w:bookmarkEnd w:id="0"/>
    </w:p>
    <w:p w14:paraId="68CB6ED7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</w:p>
    <w:p w14:paraId="5F682AB6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  <w:r w:rsidRPr="00DF269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DF2696">
        <w:rPr>
          <w:rFonts w:ascii="Segoe UI" w:eastAsia="Segoe UI" w:hAnsi="Segoe UI" w:cs="Times New Roman"/>
          <w:sz w:val="20"/>
        </w:rPr>
        <w:t>Serge Luca aka “Doctor Flow”</w:t>
      </w:r>
    </w:p>
    <w:p w14:paraId="3A3B6494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F2696">
        <w:rPr>
          <w:rFonts w:ascii="Segoe UI" w:eastAsia="Segoe UI" w:hAnsi="Segoe UI" w:cs="Segoe UI"/>
          <w:sz w:val="20"/>
          <w:szCs w:val="20"/>
        </w:rPr>
        <w:t>:  creating and calling a custom connector requires a Premium connector.</w:t>
      </w:r>
    </w:p>
    <w:p w14:paraId="138E6127" w14:textId="77777777" w:rsidR="00DF2696" w:rsidRPr="00B4085C" w:rsidRDefault="00DF2696" w:rsidP="00B4085C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1" w:author="Dattatray Patil (Contractor)" w:date="2021-02-15T16:53:00Z">
            <w:rPr>
              <w:rFonts w:ascii="Segoe UI" w:eastAsia="Times New Roman" w:hAnsi="Segoe UI" w:cs="Segoe UI"/>
              <w:sz w:val="28"/>
              <w:szCs w:val="28"/>
            </w:rPr>
          </w:rPrChange>
        </w:rPr>
      </w:pPr>
      <w:bookmarkStart w:id="2" w:name="_Toc41060375"/>
      <w:r w:rsidRPr="00B4085C">
        <w:rPr>
          <w:rFonts w:ascii="Segoe UI" w:eastAsia="Times New Roman" w:hAnsi="Segoe UI" w:cs="Segoe UI"/>
          <w:color w:val="0070C0"/>
          <w:sz w:val="28"/>
          <w:szCs w:val="28"/>
          <w:rPrChange w:id="3" w:author="Dattatray Patil (Contractor)" w:date="2021-02-15T16:53:00Z">
            <w:rPr>
              <w:rFonts w:ascii="Segoe UI" w:eastAsia="Times New Roman" w:hAnsi="Segoe UI" w:cs="Segoe UI"/>
              <w:sz w:val="28"/>
              <w:szCs w:val="28"/>
            </w:rPr>
          </w:rPrChange>
        </w:rPr>
        <w:t>Tasks:</w:t>
      </w:r>
      <w:bookmarkEnd w:id="2"/>
    </w:p>
    <w:p w14:paraId="5831D169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</w:p>
    <w:p w14:paraId="0A3B847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Before starting this lab, make sure your API key has been generated. You can reuse the key from the previous lab.</w:t>
      </w:r>
    </w:p>
    <w:p w14:paraId="28564CA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Go to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Connector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menu and select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Custom Connectors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11C6B68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F55EE9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C5C6FEF" wp14:editId="355C220A">
            <wp:extent cx="2872997" cy="2592705"/>
            <wp:effectExtent l="19050" t="19050" r="22860" b="17145"/>
            <wp:docPr id="1543720103" name="Picture 182503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97" cy="2592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E75CF" w14:textId="00660401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on </w:t>
      </w:r>
      <w:del w:id="4" w:author="Dattatray Patil (Contractor)" w:date="2021-02-15T16:54:00Z">
        <w:r w:rsidRPr="00DF2696" w:rsidDel="00B4085C">
          <w:rPr>
            <w:rFonts w:ascii="Segoe UI" w:eastAsia="Segoe UI" w:hAnsi="Segoe UI" w:cs="Times New Roman"/>
            <w:b/>
            <w:sz w:val="20"/>
            <w:szCs w:val="20"/>
          </w:rPr>
          <w:delText xml:space="preserve">Create </w:delText>
        </w:r>
      </w:del>
      <w:ins w:id="5" w:author="Dattatray Patil (Contractor)" w:date="2021-02-15T16:54:00Z">
        <w:r w:rsidR="00B4085C">
          <w:rPr>
            <w:rFonts w:ascii="Segoe UI" w:eastAsia="Segoe UI" w:hAnsi="Segoe UI" w:cs="Times New Roman"/>
            <w:b/>
            <w:sz w:val="20"/>
            <w:szCs w:val="20"/>
          </w:rPr>
          <w:t>New</w:t>
        </w:r>
        <w:r w:rsidR="00B4085C" w:rsidRPr="00DF2696">
          <w:rPr>
            <w:rFonts w:ascii="Segoe UI" w:eastAsia="Segoe UI" w:hAnsi="Segoe UI" w:cs="Times New Roman"/>
            <w:b/>
            <w:sz w:val="20"/>
            <w:szCs w:val="20"/>
          </w:rPr>
          <w:t xml:space="preserve"> </w:t>
        </w:r>
      </w:ins>
      <w:r w:rsidRPr="00DF2696">
        <w:rPr>
          <w:rFonts w:ascii="Segoe UI" w:eastAsia="Segoe UI" w:hAnsi="Segoe UI" w:cs="Times New Roman"/>
          <w:b/>
          <w:sz w:val="20"/>
          <w:szCs w:val="20"/>
        </w:rPr>
        <w:t>custom connector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5EA826E" w14:textId="137C0F4D" w:rsidR="00DF2696" w:rsidRPr="00DF2696" w:rsidRDefault="00B4085C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ins w:id="6" w:author="Dattatray Patil (Contractor)" w:date="2021-02-15T16:55:00Z">
        <w:r>
          <w:rPr>
            <w:noProof/>
          </w:rPr>
          <w:drawing>
            <wp:inline distT="0" distB="0" distL="0" distR="0" wp14:anchorId="1963BE63" wp14:editId="6F34CB8F">
              <wp:extent cx="2952750" cy="2505075"/>
              <wp:effectExtent l="19050" t="19050" r="19050" b="2857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0" cy="2505075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  <w:del w:id="7" w:author="Dattatray Patil (Contractor)" w:date="2021-02-15T16:55:00Z">
        <w:r w:rsidR="00DF2696" w:rsidRPr="00DF2696" w:rsidDel="00B4085C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15E45379" wp14:editId="746B7F28">
              <wp:extent cx="3076575" cy="581025"/>
              <wp:effectExtent l="19050" t="19050" r="28575" b="28575"/>
              <wp:docPr id="293089590" name="Picture 1825039990" descr="newconn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90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6575" cy="581025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009A961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Select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from blank.</w:t>
      </w:r>
    </w:p>
    <w:p w14:paraId="457CF24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Name the connector “Demo Weather” and click Continue</w:t>
      </w:r>
    </w:p>
    <w:p w14:paraId="65678CA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62D8F00" wp14:editId="32701A09">
            <wp:extent cx="4476750" cy="1247775"/>
            <wp:effectExtent l="19050" t="19050" r="19050" b="28575"/>
            <wp:docPr id="285287286" name="Picture 1825039989" descr="democustomcon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B8F1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4FDA74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Continue</w:t>
      </w:r>
      <w:r w:rsidRPr="00DF2696">
        <w:rPr>
          <w:rFonts w:ascii="Segoe UI" w:eastAsia="Segoe UI" w:hAnsi="Segoe UI" w:cs="Times New Roman"/>
          <w:sz w:val="20"/>
          <w:szCs w:val="20"/>
        </w:rPr>
        <w:t> and in the next window, provide the host (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api.weatherstack.com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) and a short description of what your connector does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and also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select http instead of https:</w:t>
      </w:r>
    </w:p>
    <w:p w14:paraId="6206DF33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3CAD9F4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14149FD" wp14:editId="30C04B4C">
            <wp:extent cx="4482221" cy="4771234"/>
            <wp:effectExtent l="0" t="0" r="0" b="0"/>
            <wp:docPr id="404319645" name="Picture 142104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21" cy="47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B13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Security</w:t>
      </w:r>
      <w:r w:rsidRPr="00DF2696">
        <w:rPr>
          <w:rFonts w:ascii="Segoe UI" w:eastAsia="Segoe UI" w:hAnsi="Segoe UI" w:cs="Times New Roman"/>
          <w:sz w:val="20"/>
          <w:szCs w:val="20"/>
        </w:rPr>
        <w:t> to move to the next screen.</w:t>
      </w:r>
    </w:p>
    <w:p w14:paraId="4D72900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The authentication type should be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 key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. </w:t>
      </w:r>
    </w:p>
    <w:p w14:paraId="3F0D335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Since we want the Key parameter to be provided in the query string, create an API key with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key </w:t>
      </w:r>
      <w:r w:rsidRPr="00DF2696">
        <w:rPr>
          <w:rFonts w:ascii="Segoe UI" w:eastAsia="Segoe UI" w:hAnsi="Segoe UI" w:cs="Times New Roman"/>
          <w:sz w:val="20"/>
          <w:szCs w:val="20"/>
        </w:rPr>
        <w:t>as Parameter label and Parameter name; switch the parameter location to Query as illustrated in the following picture:</w:t>
      </w:r>
    </w:p>
    <w:p w14:paraId="78776AAB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84408B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C157B06" wp14:editId="4FB16024">
            <wp:extent cx="4600072" cy="3793195"/>
            <wp:effectExtent l="19050" t="19050" r="10160" b="17145"/>
            <wp:docPr id="2139092873" name="Picture 142104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72" cy="3793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0E882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1989304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Definition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F0F03C4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jc w:val="center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74E3E" wp14:editId="23F18DFF">
            <wp:extent cx="4476750" cy="4410075"/>
            <wp:effectExtent l="0" t="0" r="0" b="9525"/>
            <wp:docPr id="66578518" name="Picture 1825039986" descr="definiti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5177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</w:p>
    <w:p w14:paraId="1312253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action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A2A60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Define the Action as follow:</w:t>
      </w:r>
    </w:p>
    <w:p w14:paraId="06C257A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AA10B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E13194" wp14:editId="4E37A83F">
            <wp:extent cx="5934076" cy="2743411"/>
            <wp:effectExtent l="0" t="0" r="0" b="0"/>
            <wp:docPr id="1585157716" name="Picture 182503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A6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78B50C40" w14:textId="0432E676" w:rsidR="00DF2696" w:rsidRDefault="00DF2696" w:rsidP="00DF2696">
      <w:pPr>
        <w:numPr>
          <w:ilvl w:val="0"/>
          <w:numId w:val="1"/>
        </w:numPr>
        <w:contextualSpacing/>
        <w:rPr>
          <w:ins w:id="8" w:author="Dattatray Patil (Contractor)" w:date="2021-02-15T17:06:00Z"/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 xml:space="preserve">In a new browser tab, type a weather request to make sure it works fine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and also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to generate sample data that we will reuse in our connector definition (don’t forget to pass your key as a parameter, as well as the city):</w:t>
      </w:r>
    </w:p>
    <w:p w14:paraId="2FBFDE5D" w14:textId="0EC10160" w:rsidR="00B4085C" w:rsidRDefault="00B4085C" w:rsidP="00B4085C">
      <w:pPr>
        <w:ind w:left="720"/>
        <w:contextualSpacing/>
        <w:rPr>
          <w:ins w:id="9" w:author="Dattatray Patil (Contractor)" w:date="2021-02-15T17:07:00Z"/>
        </w:rPr>
      </w:pPr>
      <w:ins w:id="10" w:author="Dattatray Patil (Contractor)" w:date="2021-02-15T17:06:00Z">
        <w:r>
          <w:rPr>
            <w:rFonts w:ascii="Segoe UI" w:eastAsia="Segoe UI" w:hAnsi="Segoe UI" w:cs="Times New Roman"/>
            <w:sz w:val="20"/>
            <w:szCs w:val="20"/>
          </w:rPr>
          <w:t xml:space="preserve"> </w:t>
        </w:r>
      </w:ins>
      <w:ins w:id="11" w:author="Dattatray Patil (Contractor)" w:date="2021-02-15T17:07:00Z">
        <w:r>
          <w:fldChar w:fldCharType="begin"/>
        </w:r>
        <w:r>
          <w:instrText xml:space="preserve"> HYPERLINK "</w:instrText>
        </w:r>
      </w:ins>
      <w:ins w:id="12" w:author="Dattatray Patil (Contractor)" w:date="2021-02-15T17:06:00Z">
        <w:r w:rsidRPr="00B4085C">
          <w:rPr>
            <w:rPrChange w:id="13" w:author="Dattatray Patil (Contractor)" w:date="2021-02-15T17:07:00Z">
              <w:rPr>
                <w:rStyle w:val="Hyperlink"/>
              </w:rPr>
            </w:rPrChange>
          </w:rPr>
          <w:instrText>http://api.weatherstack.com/current?access_key=96380665c7c7dc1b14b87493ee253a0d&amp;query=paris</w:instrText>
        </w:r>
      </w:ins>
      <w:ins w:id="14" w:author="Dattatray Patil (Contractor)" w:date="2021-02-15T17:07:00Z">
        <w:r>
          <w:instrText xml:space="preserve">" </w:instrText>
        </w:r>
        <w:r>
          <w:fldChar w:fldCharType="separate"/>
        </w:r>
      </w:ins>
      <w:ins w:id="15" w:author="Dattatray Patil (Contractor)" w:date="2021-02-15T17:06:00Z">
        <w:r w:rsidRPr="000A2639">
          <w:rPr>
            <w:rStyle w:val="Hyperlink"/>
            <w:rPrChange w:id="16" w:author="Dattatray Patil (Contractor)" w:date="2021-02-15T17:07:00Z">
              <w:rPr>
                <w:rStyle w:val="Hyperlink"/>
              </w:rPr>
            </w:rPrChange>
          </w:rPr>
          <w:t>http://api.weatherstack.com/current?access_key=96380665c7c7dc1b14b87493ee253a0d&amp;query=paris</w:t>
        </w:r>
      </w:ins>
      <w:ins w:id="17" w:author="Dattatray Patil (Contractor)" w:date="2021-02-15T17:07:00Z">
        <w:r>
          <w:fldChar w:fldCharType="end"/>
        </w:r>
      </w:ins>
    </w:p>
    <w:p w14:paraId="1D5E71DB" w14:textId="77777777" w:rsidR="00B4085C" w:rsidRPr="00DF2696" w:rsidRDefault="00B4085C" w:rsidP="00B4085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  <w:pPrChange w:id="18" w:author="Dattatray Patil (Contractor)" w:date="2021-02-15T17:06:00Z">
          <w:pPr>
            <w:numPr>
              <w:numId w:val="1"/>
            </w:numPr>
            <w:ind w:left="720" w:hanging="360"/>
            <w:contextualSpacing/>
          </w:pPr>
        </w:pPrChange>
      </w:pPr>
    </w:p>
    <w:p w14:paraId="54A3F8D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83E5C8B" wp14:editId="5E858150">
            <wp:extent cx="4744976" cy="689347"/>
            <wp:effectExtent l="0" t="0" r="0" b="0"/>
            <wp:docPr id="845659378" name="Picture 142104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14" cy="7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19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40A7FE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Keep this tab open and go back to the connector definition.</w:t>
      </w:r>
    </w:p>
    <w:p w14:paraId="07EC955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Down below in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Request</w:t>
      </w:r>
      <w:r w:rsidRPr="00DF2696">
        <w:rPr>
          <w:rFonts w:ascii="Segoe UI" w:eastAsia="Segoe UI" w:hAnsi="Segoe UI" w:cs="Times New Roman"/>
          <w:sz w:val="20"/>
          <w:szCs w:val="20"/>
        </w:rPr>
        <w:t>, 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</w:p>
    <w:p w14:paraId="1A2A9F2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b/>
          <w:sz w:val="20"/>
          <w:szCs w:val="20"/>
        </w:rPr>
      </w:pPr>
    </w:p>
    <w:p w14:paraId="70293006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AA50297" wp14:editId="45C8BF34">
            <wp:extent cx="3841844" cy="3459572"/>
            <wp:effectExtent l="19050" t="19050" r="25400" b="26670"/>
            <wp:docPr id="2100042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11" cy="3470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45C9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Pass your query string, set the verb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</w:t>
      </w:r>
      <w:r w:rsidRPr="00DF2696">
        <w:rPr>
          <w:rFonts w:ascii="Segoe UI" w:eastAsia="Segoe UI" w:hAnsi="Segoe UI" w:cs="Times New Roman"/>
          <w:sz w:val="20"/>
          <w:szCs w:val="20"/>
        </w:rPr>
        <w:t> and click i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mport</w:t>
      </w:r>
    </w:p>
    <w:p w14:paraId="490154B0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70CE3E4" wp14:editId="048F5FF3">
            <wp:extent cx="4045672" cy="3911097"/>
            <wp:effectExtent l="0" t="0" r="0" b="0"/>
            <wp:docPr id="1573297346" name="Picture 142104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72" cy="3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E8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2 parameters will be visible in a Query: </w:t>
      </w:r>
      <w:proofErr w:type="spellStart"/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query.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</w:t>
      </w:r>
    </w:p>
    <w:p w14:paraId="46732FF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The </w:t>
      </w:r>
      <w:proofErr w:type="spellStart"/>
      <w:r w:rsidRPr="00DF269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 will be registered in the connector, in such way that there is no need to pass the key for each query;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therefore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delete it:</w:t>
      </w:r>
    </w:p>
    <w:p w14:paraId="4C0520A1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7BC195E7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B6090A6" wp14:editId="1299D998">
            <wp:extent cx="4905285" cy="3901943"/>
            <wp:effectExtent l="0" t="0" r="0" b="3810"/>
            <wp:docPr id="131858243" name="Picture 14210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85" cy="39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1D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Edit the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parameter and fill in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Description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“Fill in the City Name”,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Summary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“city name” and make the fields required:</w:t>
      </w:r>
    </w:p>
    <w:p w14:paraId="4E38555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22F432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3D52EB" wp14:editId="52A2CBC6">
            <wp:extent cx="5490442" cy="6435922"/>
            <wp:effectExtent l="0" t="0" r="0" b="3175"/>
            <wp:docPr id="1650664264" name="Picture 212855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442" cy="64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06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9C0697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Back</w:t>
      </w:r>
      <w:r w:rsidRPr="00DF2696">
        <w:rPr>
          <w:rFonts w:ascii="Segoe UI" w:eastAsia="Segoe UI" w:hAnsi="Segoe UI" w:cs="Times New Roman"/>
          <w:sz w:val="20"/>
          <w:szCs w:val="20"/>
        </w:rPr>
        <w:t>, scroll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Response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,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default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to import another sample; the scroll bar is in the middle of the screen as illustrated in the picture:</w:t>
      </w:r>
    </w:p>
    <w:p w14:paraId="559BE8B4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93B2ABD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A7052EE" wp14:editId="522A52CB">
            <wp:extent cx="5220561" cy="6339256"/>
            <wp:effectExtent l="0" t="0" r="0" b="4445"/>
            <wp:docPr id="1662930263" name="Picture 212855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61" cy="6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D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In the next window, click on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2B4C1C9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CB729E3" wp14:editId="59CEB1C5">
            <wp:extent cx="4476750" cy="4486275"/>
            <wp:effectExtent l="0" t="0" r="0" b="9525"/>
            <wp:docPr id="1106105197" name="Picture 1825039979" descr="responseimpor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B5BA" w14:textId="680A0442" w:rsidR="00DF2696" w:rsidRDefault="00DF2696" w:rsidP="00DF2696">
      <w:pPr>
        <w:numPr>
          <w:ilvl w:val="0"/>
          <w:numId w:val="1"/>
        </w:numPr>
        <w:contextualSpacing/>
        <w:rPr>
          <w:ins w:id="19" w:author="Dattatray Patil (Contractor)" w:date="2021-02-15T17:14:00Z"/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…and in the next window, paste the JSON result grabbed from the browser:</w:t>
      </w:r>
    </w:p>
    <w:p w14:paraId="63524D2A" w14:textId="0CC4D6B2" w:rsidR="00B4085C" w:rsidRDefault="00B4085C" w:rsidP="00B4085C">
      <w:pPr>
        <w:ind w:left="720"/>
        <w:contextualSpacing/>
        <w:rPr>
          <w:ins w:id="20" w:author="Dattatray Patil (Contractor)" w:date="2021-02-15T17:14:00Z"/>
          <w:rFonts w:ascii="Segoe UI" w:eastAsia="Segoe UI" w:hAnsi="Segoe UI" w:cs="Times New Roman"/>
          <w:sz w:val="20"/>
          <w:szCs w:val="20"/>
        </w:rPr>
      </w:pPr>
    </w:p>
    <w:p w14:paraId="73D3F7C3" w14:textId="77777777" w:rsidR="00B4085C" w:rsidRPr="00B4085C" w:rsidRDefault="00B4085C" w:rsidP="00B4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" w:author="Dattatray Patil (Contractor)" w:date="2021-02-15T17:14:00Z"/>
          <w:rFonts w:ascii="Courier New" w:eastAsia="Times New Roman" w:hAnsi="Courier New" w:cs="Courier New"/>
          <w:color w:val="000000"/>
          <w:sz w:val="20"/>
          <w:szCs w:val="20"/>
        </w:rPr>
      </w:pPr>
      <w:ins w:id="22" w:author="Dattatray Patil (Contractor)" w:date="2021-02-15T17:14:00Z">
        <w:r w:rsidRPr="00B4085C">
          <w:rPr>
            <w:rFonts w:ascii="Courier New" w:eastAsia="Times New Roman" w:hAnsi="Courier New" w:cs="Courier New"/>
            <w:color w:val="000000"/>
            <w:sz w:val="20"/>
            <w:szCs w:val="20"/>
          </w:rPr>
          <w:t>{"request":{"type":"City","query":"Paris","language":"en","unit":"m"},"location":{"name":"Paris","country":"France","region":"Ile-de-France","lat":"48.867","lon":"2.333","timezone_id":"Europe\/Paris","localtime":"2021-02-15 18:07","localtime_epoch":1613412420,"utc_offset":"1.0"},"current":{"observation_time":"05:07 PM","temperature":9,"weather_code":116,"weather_icons":["https:\/\/assets.weatherstack.com\/images\/wsymbols01_png_64\/wsymbol_0002_sunny_intervals.png"],"weather_descriptions":["Partly cloudy"],"wind_speed":15,"wind_degree":190,"wind_dir":"S","pressure":1024,"precip":0.6,"humidity":71,"cloudcover":75,"feelslike":7,"uv_index":2,"visibility":10,"is_day":"yes"}}</w:t>
        </w:r>
      </w:ins>
    </w:p>
    <w:p w14:paraId="766D2315" w14:textId="77777777" w:rsidR="00B4085C" w:rsidRDefault="00B4085C" w:rsidP="00B4085C">
      <w:pPr>
        <w:ind w:left="720"/>
        <w:contextualSpacing/>
        <w:rPr>
          <w:ins w:id="23" w:author="Dattatray Patil (Contractor)" w:date="2021-02-15T17:14:00Z"/>
          <w:rFonts w:ascii="Segoe UI" w:eastAsia="Segoe UI" w:hAnsi="Segoe UI" w:cs="Times New Roman"/>
          <w:sz w:val="20"/>
          <w:szCs w:val="20"/>
        </w:rPr>
      </w:pPr>
    </w:p>
    <w:p w14:paraId="7A78F10F" w14:textId="77777777" w:rsidR="00B4085C" w:rsidRPr="00DF2696" w:rsidRDefault="00B4085C" w:rsidP="00B4085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  <w:pPrChange w:id="24" w:author="Dattatray Patil (Contractor)" w:date="2021-02-15T17:14:00Z">
          <w:pPr>
            <w:numPr>
              <w:numId w:val="1"/>
            </w:numPr>
            <w:ind w:left="720" w:hanging="360"/>
            <w:contextualSpacing/>
          </w:pPr>
        </w:pPrChange>
      </w:pPr>
    </w:p>
    <w:p w14:paraId="2A786C4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86B745" wp14:editId="2DDC6BD3">
            <wp:extent cx="4176637" cy="2497540"/>
            <wp:effectExtent l="19050" t="19050" r="14605" b="17145"/>
            <wp:docPr id="572382790" name="Picture 142104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680" cy="250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DD984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</w:t>
      </w:r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182700F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Connector</w:t>
      </w:r>
    </w:p>
    <w:p w14:paraId="2B5D7154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D54ACAD" wp14:editId="0994F2AF">
            <wp:extent cx="3676669" cy="4054807"/>
            <wp:effectExtent l="19050" t="19050" r="19050" b="22225"/>
            <wp:docPr id="698060725" name="Picture 142104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11" cy="4059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D17CAE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1A8FE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 test the connector (click Test):</w:t>
      </w:r>
    </w:p>
    <w:p w14:paraId="1B476F4F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8C4A3DA" wp14:editId="49E8C04D">
            <wp:extent cx="3227746" cy="1589964"/>
            <wp:effectExtent l="19050" t="19050" r="10795" b="10795"/>
            <wp:docPr id="340531075" name="Picture 18250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49" cy="1605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85F48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However, you need to create a New connection;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connection,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provide your key, and click again on Create connection:</w:t>
      </w:r>
    </w:p>
    <w:p w14:paraId="1403B0AC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57594F3" wp14:editId="2DBA6570">
            <wp:extent cx="4209073" cy="2120850"/>
            <wp:effectExtent l="19050" t="19050" r="20320" b="13335"/>
            <wp:docPr id="859473587" name="Picture 182503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073" cy="2120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9D7C17" w14:textId="77777777" w:rsidR="00DF2696" w:rsidRPr="00DF2696" w:rsidRDefault="00DF2696" w:rsidP="00DF2696">
      <w:pPr>
        <w:ind w:left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0AE74B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will be redirected to the previous page, where you can click the refresh icon in order to display the new connection:</w:t>
      </w:r>
    </w:p>
    <w:p w14:paraId="6FC1768F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BEE4E8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9660079" wp14:editId="62D237BA">
            <wp:extent cx="4660710" cy="2127960"/>
            <wp:effectExtent l="19050" t="19050" r="26035" b="24765"/>
            <wp:docPr id="272461402" name="Picture 142104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08" cy="2143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4841C7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F103EF1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D4B809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Provide a city name, like London, click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Test Operation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you should get the corresponding weather</w:t>
      </w:r>
    </w:p>
    <w:p w14:paraId="2491D17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091C9DB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1E0A373" wp14:editId="61C5D7A0">
            <wp:extent cx="5029200" cy="4010788"/>
            <wp:effectExtent l="0" t="0" r="0" b="8890"/>
            <wp:docPr id="406308235" name="Picture 142104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98" cy="40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4746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35ED1635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close, and you will notice that your connector has been created:</w:t>
      </w:r>
    </w:p>
    <w:p w14:paraId="6379B78F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0430CB" wp14:editId="6EB1481E">
            <wp:extent cx="5172501" cy="823290"/>
            <wp:effectExtent l="0" t="0" r="0" b="0"/>
            <wp:docPr id="1249607783" name="Picture 182503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35" cy="85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DA7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0E755E4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 create an instant Flow from blank to use this custom connector</w:t>
      </w:r>
    </w:p>
    <w:p w14:paraId="47AF999F" w14:textId="59A9B09F" w:rsidR="00DF2696" w:rsidRPr="00DF2696" w:rsidRDefault="00DF2696" w:rsidP="00B73C98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  <w:pPrChange w:id="25" w:author="Dattatray Patil (Contractor)" w:date="2021-02-15T17:26:00Z">
          <w:pPr>
            <w:ind w:left="720"/>
            <w:contextualSpacing/>
            <w:jc w:val="center"/>
          </w:pPr>
        </w:pPrChange>
      </w:pPr>
      <w:del w:id="26" w:author="Dattatray Patil (Contractor)" w:date="2021-02-15T17:25:00Z">
        <w:r w:rsidRPr="00DF2696" w:rsidDel="00B73C98">
          <w:rPr>
            <w:rFonts w:ascii="Segoe UI" w:eastAsia="Segoe UI" w:hAnsi="Segoe UI" w:cs="Times New Roman"/>
            <w:noProof/>
            <w:sz w:val="20"/>
            <w:szCs w:val="20"/>
          </w:rPr>
          <w:lastRenderedPageBreak/>
          <w:drawing>
            <wp:inline distT="0" distB="0" distL="0" distR="0" wp14:anchorId="47CC485D" wp14:editId="111D61EC">
              <wp:extent cx="4475755" cy="1688355"/>
              <wp:effectExtent l="0" t="0" r="1270" b="7620"/>
              <wp:docPr id="1749424396" name="Picture 17712694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1269440"/>
                      <pic:cNvPicPr/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7741" cy="1700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7" w:author="Dattatray Patil (Contractor)" w:date="2021-02-15T17:25:00Z">
        <w:r w:rsidR="00B73C98">
          <w:rPr>
            <w:noProof/>
          </w:rPr>
          <w:drawing>
            <wp:inline distT="0" distB="0" distL="0" distR="0" wp14:anchorId="5DE9A16C" wp14:editId="0EF978A5">
              <wp:extent cx="3902738" cy="2481246"/>
              <wp:effectExtent l="19050" t="19050" r="21590" b="1460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33"/>
                      <a:srcRect r="2181"/>
                      <a:stretch/>
                    </pic:blipFill>
                    <pic:spPr bwMode="auto">
                      <a:xfrm>
                        <a:off x="0" y="0"/>
                        <a:ext cx="3925985" cy="2496026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6A546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Add an “action” from the Custom category; you should find you Demo Weather custom connector:</w:t>
      </w:r>
    </w:p>
    <w:p w14:paraId="7D9F981D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E9B877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bookmarkStart w:id="28" w:name="_GoBack"/>
      <w:bookmarkEnd w:id="28"/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556A367" wp14:editId="7D71AA81">
            <wp:extent cx="4635500" cy="2800350"/>
            <wp:effectExtent l="19050" t="19050" r="12700" b="19050"/>
            <wp:docPr id="734836689" name="Picture 177126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00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A8047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Select 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 Weather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action</w:t>
      </w:r>
    </w:p>
    <w:p w14:paraId="4BBF4FC5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56427EA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A655A1A" wp14:editId="5D3E6E70">
            <wp:extent cx="5774697" cy="2098675"/>
            <wp:effectExtent l="0" t="0" r="0" b="0"/>
            <wp:docPr id="962553113" name="Picture 1771269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7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C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Provide London as the city name and save your Flow:</w:t>
      </w:r>
    </w:p>
    <w:p w14:paraId="57867F26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DC8C1D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1F941B" wp14:editId="01EA7064">
            <wp:extent cx="4932484" cy="1671338"/>
            <wp:effectExtent l="19050" t="19050" r="20955" b="24130"/>
            <wp:docPr id="1245259520" name="Picture 212855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84" cy="1671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0A08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6DDA61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Run the Flow and check the output of “Get Weather”:</w:t>
      </w:r>
    </w:p>
    <w:p w14:paraId="6DD8C0CE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2F6984D1" w14:textId="77777777" w:rsidR="00DF2696" w:rsidRPr="00DF2696" w:rsidRDefault="00DF2696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EBD9252" wp14:editId="3F48EC05">
            <wp:extent cx="5177790" cy="5327944"/>
            <wp:effectExtent l="19050" t="19050" r="22860" b="25400"/>
            <wp:docPr id="1807193183" name="Picture 212855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327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901A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060E7DE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0ABE9B8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Compose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store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temp</w:t>
      </w:r>
      <w:r w:rsidRPr="00DF2696">
        <w:rPr>
          <w:rFonts w:ascii="Segoe UI" w:eastAsia="Segoe UI" w:hAnsi="Segoe UI" w:cs="Times New Roman"/>
          <w:sz w:val="20"/>
          <w:szCs w:val="20"/>
        </w:rPr>
        <w:t>erature value:</w:t>
      </w:r>
    </w:p>
    <w:p w14:paraId="1E3208EB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54CC8324" wp14:editId="72B2B68A">
            <wp:extent cx="4615398" cy="5236700"/>
            <wp:effectExtent l="19050" t="19050" r="13970" b="21590"/>
            <wp:docPr id="1537607257" name="Picture 212855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98" cy="5236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8CE762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8953D1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As you can see, using a custom connector is more convenient than using the HTTP action.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However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make it even easier to use for power users: for instance, instead of having to use the name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Temperature, 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we can modify the custom connector definition with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 in </w:t>
      </w:r>
      <w:proofErr w:type="spellStart"/>
      <w:r w:rsidRPr="00DF2696">
        <w:rPr>
          <w:rFonts w:ascii="Segoe UI" w:eastAsia="Segoe UI" w:hAnsi="Segoe UI" w:cs="Times New Roman"/>
          <w:b/>
          <w:sz w:val="20"/>
          <w:szCs w:val="20"/>
        </w:rPr>
        <w:t>Celcius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5054A44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back to your custom connector definition and click the Edit icon:</w:t>
      </w:r>
    </w:p>
    <w:p w14:paraId="5A2FC4D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noProof/>
          <w:sz w:val="20"/>
          <w:szCs w:val="20"/>
        </w:rPr>
      </w:pPr>
    </w:p>
    <w:p w14:paraId="75A0102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6315450" wp14:editId="173A896D">
            <wp:extent cx="4162567" cy="753116"/>
            <wp:effectExtent l="19050" t="19050" r="28575" b="27940"/>
            <wp:docPr id="670261400" name="Picture 177126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3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69" cy="76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99698A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to Definition and click Default in Response:</w:t>
      </w:r>
    </w:p>
    <w:p w14:paraId="507288DB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C21A355" wp14:editId="4FBB6C6F">
            <wp:extent cx="4519397" cy="6446068"/>
            <wp:effectExtent l="19050" t="19050" r="14605" b="12065"/>
            <wp:docPr id="1759230523" name="Picture 142104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97" cy="6446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91C77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73C5D21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Edit temperature:</w:t>
      </w:r>
    </w:p>
    <w:p w14:paraId="071922B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A563546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4F9E5BD" wp14:editId="45A10535">
            <wp:extent cx="4122242" cy="3848669"/>
            <wp:effectExtent l="19050" t="19050" r="12065" b="19050"/>
            <wp:docPr id="896339554" name="Picture 142104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53" cy="3856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6BA5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C6845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Change the Title and the description:</w:t>
      </w:r>
    </w:p>
    <w:p w14:paraId="674E404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36A9CA4" wp14:editId="5F9D6731">
            <wp:extent cx="2106011" cy="2598414"/>
            <wp:effectExtent l="19050" t="19050" r="27940" b="12065"/>
            <wp:docPr id="1759466345" name="Picture 142104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11" cy="2598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05A93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5860E78" wp14:editId="3C6D6F54">
            <wp:extent cx="4259562" cy="2013045"/>
            <wp:effectExtent l="19050" t="19050" r="27305" b="25400"/>
            <wp:docPr id="1101994212" name="Picture 1771269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21" cy="2022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392AE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030835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Update your Flow; you should see the new property label:</w:t>
      </w:r>
    </w:p>
    <w:p w14:paraId="302A7D43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8945DDD" wp14:editId="19DD7281">
            <wp:extent cx="3401817" cy="3815971"/>
            <wp:effectExtent l="19050" t="19050" r="27305" b="13335"/>
            <wp:docPr id="837130110" name="Picture 212855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65" cy="3839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CD1062" w14:textId="77777777" w:rsidR="00C60324" w:rsidRPr="00B73C98" w:rsidRDefault="00C60324" w:rsidP="00B73C98">
      <w:pPr>
        <w:pStyle w:val="Heading2"/>
        <w:rPr>
          <w:rFonts w:ascii="Segoe UI" w:eastAsia="Calibri" w:hAnsi="Segoe UI" w:cs="Segoe UI"/>
          <w:color w:val="0070C0"/>
          <w:sz w:val="28"/>
          <w:szCs w:val="28"/>
          <w:rPrChange w:id="29" w:author="Dattatray Patil (Contractor)" w:date="2021-02-15T17:30:00Z">
            <w:rPr/>
          </w:rPrChange>
        </w:rPr>
        <w:pPrChange w:id="30" w:author="Dattatray Patil (Contractor)" w:date="2021-02-15T17:30:00Z">
          <w:pPr>
            <w:spacing w:line="256" w:lineRule="auto"/>
          </w:pPr>
        </w:pPrChange>
      </w:pPr>
      <w:r w:rsidRPr="00B73C98">
        <w:rPr>
          <w:rFonts w:ascii="Segoe UI" w:eastAsia="Calibri" w:hAnsi="Segoe UI" w:cs="Segoe UI"/>
          <w:color w:val="0070C0"/>
          <w:sz w:val="28"/>
          <w:szCs w:val="28"/>
          <w:rPrChange w:id="31" w:author="Dattatray Patil (Contractor)" w:date="2021-02-15T17:30:00Z">
            <w:rPr/>
          </w:rPrChange>
        </w:rPr>
        <w:t>We need your feedback</w:t>
      </w:r>
    </w:p>
    <w:p w14:paraId="2AFA7816" w14:textId="77777777" w:rsidR="00C60324" w:rsidRPr="00C60324" w:rsidRDefault="00C60324" w:rsidP="00C60324">
      <w:pPr>
        <w:spacing w:line="256" w:lineRule="auto"/>
        <w:rPr>
          <w:rFonts w:ascii="Segoe UI" w:eastAsia="Calibri" w:hAnsi="Segoe UI" w:cs="Times New Roman"/>
          <w:sz w:val="20"/>
        </w:rPr>
      </w:pPr>
      <w:r w:rsidRPr="00C60324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45" w:history="1">
        <w:r w:rsidRPr="00C60324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C60324">
        <w:rPr>
          <w:rFonts w:ascii="Segoe UI" w:eastAsia="Calibri" w:hAnsi="Segoe UI" w:cs="Times New Roman"/>
          <w:sz w:val="20"/>
        </w:rPr>
        <w:t xml:space="preserve"> </w:t>
      </w:r>
    </w:p>
    <w:p w14:paraId="5363EF0F" w14:textId="772DA229" w:rsidR="00C40FD3" w:rsidRPr="00C60324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C6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85EC" w14:textId="77777777" w:rsidR="007F044D" w:rsidRDefault="007F044D" w:rsidP="00B4085C">
      <w:pPr>
        <w:spacing w:after="0" w:line="240" w:lineRule="auto"/>
      </w:pPr>
      <w:r>
        <w:separator/>
      </w:r>
    </w:p>
  </w:endnote>
  <w:endnote w:type="continuationSeparator" w:id="0">
    <w:p w14:paraId="0640CF0C" w14:textId="77777777" w:rsidR="007F044D" w:rsidRDefault="007F044D" w:rsidP="00B4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209D8" w14:textId="77777777" w:rsidR="007F044D" w:rsidRDefault="007F044D" w:rsidP="00B4085C">
      <w:pPr>
        <w:spacing w:after="0" w:line="240" w:lineRule="auto"/>
      </w:pPr>
      <w:r>
        <w:separator/>
      </w:r>
    </w:p>
  </w:footnote>
  <w:footnote w:type="continuationSeparator" w:id="0">
    <w:p w14:paraId="6694A474" w14:textId="77777777" w:rsidR="007F044D" w:rsidRDefault="007F044D" w:rsidP="00B40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A18"/>
    <w:multiLevelType w:val="hybridMultilevel"/>
    <w:tmpl w:val="F5A8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96"/>
    <w:rsid w:val="004628DD"/>
    <w:rsid w:val="007F044D"/>
    <w:rsid w:val="00B4085C"/>
    <w:rsid w:val="00B73C98"/>
    <w:rsid w:val="00C40FD3"/>
    <w:rsid w:val="00C60324"/>
    <w:rsid w:val="00D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38373"/>
  <w15:chartTrackingRefBased/>
  <w15:docId w15:val="{9D2B0904-132A-4651-AE68-273E3BDA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08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5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github.com/Power-Automate-in-a-day/Training-by-the-community/issu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sergeluca.files.wordpress.com/2018/08/responseimport.png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sergeluca.files.wordpress.com/2018/08/democustomconn2.pn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rgeluca.files.wordpress.com/2018/08/definition.png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6</cp:revision>
  <dcterms:created xsi:type="dcterms:W3CDTF">2020-05-24T11:30:00Z</dcterms:created>
  <dcterms:modified xsi:type="dcterms:W3CDTF">2021-02-15T17:31:00Z</dcterms:modified>
</cp:coreProperties>
</file>