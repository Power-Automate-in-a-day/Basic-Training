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71E07" w14:textId="7799B453" w:rsidR="00EB2226" w:rsidRPr="009746F5" w:rsidRDefault="00EB2226" w:rsidP="009746F5">
      <w:pPr>
        <w:pStyle w:val="Heading1"/>
        <w:rPr>
          <w:rFonts w:ascii="Segoe UI" w:hAnsi="Segoe UI" w:cs="Segoe UI"/>
          <w:color w:val="0070C0"/>
          <w:sz w:val="40"/>
          <w:szCs w:val="40"/>
          <w:rPrChange w:id="0" w:author="Dattatray Patil (Contractor)" w:date="2021-02-04T16:42:00Z">
            <w:rPr/>
          </w:rPrChange>
        </w:rPr>
        <w:pPrChange w:id="1" w:author="Dattatray Patil (Contractor)" w:date="2021-02-04T16:40:00Z">
          <w:pPr>
            <w:pStyle w:val="Heading2"/>
          </w:pPr>
        </w:pPrChange>
      </w:pPr>
      <w:bookmarkStart w:id="2" w:name="_Toc41060347"/>
      <w:r w:rsidRPr="009746F5">
        <w:rPr>
          <w:rFonts w:ascii="Segoe UI" w:hAnsi="Segoe UI" w:cs="Segoe UI"/>
          <w:color w:val="0070C0"/>
          <w:sz w:val="40"/>
          <w:szCs w:val="40"/>
          <w:rPrChange w:id="3" w:author="Dattatray Patil (Contractor)" w:date="2021-02-04T16:42:00Z">
            <w:rPr/>
          </w:rPrChange>
        </w:rPr>
        <w:t xml:space="preserve">Lab 1. </w:t>
      </w:r>
      <w:r w:rsidR="00941E54" w:rsidRPr="009746F5">
        <w:rPr>
          <w:rFonts w:ascii="Segoe UI" w:hAnsi="Segoe UI" w:cs="Segoe UI"/>
          <w:color w:val="0070C0"/>
          <w:sz w:val="40"/>
          <w:szCs w:val="40"/>
          <w:rPrChange w:id="4" w:author="Dattatray Patil (Contractor)" w:date="2021-02-04T16:42:00Z">
            <w:rPr/>
          </w:rPrChange>
        </w:rPr>
        <w:fldChar w:fldCharType="begin"/>
      </w:r>
      <w:r w:rsidR="00941E54" w:rsidRPr="009746F5">
        <w:rPr>
          <w:rFonts w:ascii="Segoe UI" w:hAnsi="Segoe UI" w:cs="Segoe UI"/>
          <w:color w:val="0070C0"/>
          <w:sz w:val="40"/>
          <w:szCs w:val="40"/>
          <w:rPrChange w:id="5" w:author="Dattatray Patil (Contractor)" w:date="2021-02-04T16:42:00Z">
            <w:rPr/>
          </w:rPrChange>
        </w:rPr>
        <w:instrText xml:space="preserve"> HYPERLINK "https://preview.flow.microsoft.com/en-us/galleries/public/templates/3eb0ac6101304a568ee524fc23d54cbc/track-your-time-in-an-excel-online-business-spreadsheet/" \h </w:instrText>
      </w:r>
      <w:r w:rsidR="00941E54" w:rsidRPr="009746F5">
        <w:rPr>
          <w:rFonts w:ascii="Segoe UI" w:hAnsi="Segoe UI" w:cs="Segoe UI"/>
          <w:color w:val="0070C0"/>
          <w:sz w:val="40"/>
          <w:szCs w:val="40"/>
          <w:rPrChange w:id="6" w:author="Dattatray Patil (Contractor)" w:date="2021-02-04T16:42:00Z">
            <w:rPr/>
          </w:rPrChange>
        </w:rPr>
        <w:fldChar w:fldCharType="separate"/>
      </w:r>
      <w:r w:rsidRPr="009746F5">
        <w:rPr>
          <w:rStyle w:val="Hyperlink"/>
          <w:rFonts w:ascii="Segoe UI" w:hAnsi="Segoe UI" w:cs="Segoe UI"/>
          <w:color w:val="0070C0"/>
          <w:sz w:val="40"/>
          <w:szCs w:val="40"/>
          <w:u w:val="none"/>
          <w:rPrChange w:id="7" w:author="Dattatray Patil (Contractor)" w:date="2021-02-04T16:42:00Z">
            <w:rPr>
              <w:rStyle w:val="Hyperlink"/>
            </w:rPr>
          </w:rPrChange>
        </w:rPr>
        <w:t>Building a time tracking flow</w:t>
      </w:r>
      <w:bookmarkEnd w:id="2"/>
      <w:r w:rsidR="00941E54" w:rsidRPr="009746F5">
        <w:rPr>
          <w:rStyle w:val="Hyperlink"/>
          <w:rFonts w:ascii="Segoe UI" w:hAnsi="Segoe UI" w:cs="Segoe UI"/>
          <w:color w:val="0070C0"/>
          <w:sz w:val="40"/>
          <w:szCs w:val="40"/>
          <w:u w:val="none"/>
          <w:rPrChange w:id="8" w:author="Dattatray Patil (Contractor)" w:date="2021-02-04T16:42:00Z">
            <w:rPr>
              <w:rStyle w:val="Hyperlink"/>
            </w:rPr>
          </w:rPrChange>
        </w:rPr>
        <w:fldChar w:fldCharType="end"/>
      </w:r>
      <w:r w:rsidR="008C675E" w:rsidRPr="009746F5">
        <w:rPr>
          <w:rStyle w:val="Hyperlink"/>
          <w:rFonts w:ascii="Segoe UI" w:hAnsi="Segoe UI" w:cs="Segoe UI"/>
          <w:color w:val="0070C0"/>
          <w:sz w:val="40"/>
          <w:szCs w:val="40"/>
          <w:rPrChange w:id="9" w:author="Dattatray Patil (Contractor)" w:date="2021-02-04T16:42:00Z">
            <w:rPr>
              <w:rStyle w:val="Hyperlink"/>
            </w:rPr>
          </w:rPrChange>
        </w:rPr>
        <w:t xml:space="preserve"> </w:t>
      </w:r>
      <w:del w:id="10" w:author="Dattatray Patil (Contractor)" w:date="2021-02-04T16:41:00Z">
        <w:r w:rsidRPr="009746F5" w:rsidDel="009746F5">
          <w:rPr>
            <w:rFonts w:ascii="Segoe UI" w:hAnsi="Segoe UI" w:cs="Segoe UI"/>
            <w:color w:val="0070C0"/>
            <w:sz w:val="40"/>
            <w:szCs w:val="40"/>
            <w:rPrChange w:id="11" w:author="Dattatray Patil (Contractor)" w:date="2021-02-04T16:42:00Z">
              <w:rPr/>
            </w:rPrChange>
          </w:rPr>
          <w:delText xml:space="preserve"> </w:delText>
        </w:r>
      </w:del>
    </w:p>
    <w:p w14:paraId="25D7C052" w14:textId="77777777" w:rsidR="00EB2226" w:rsidRPr="005C3E21" w:rsidRDefault="00EB2226" w:rsidP="009746F5">
      <w:pPr>
        <w:pBdr>
          <w:bottom w:val="single" w:sz="4" w:space="1" w:color="auto"/>
        </w:pBdr>
        <w:pPrChange w:id="12" w:author="Dattatray Patil (Contractor)" w:date="2021-02-04T16:41:00Z">
          <w:pPr/>
        </w:pPrChange>
      </w:pPr>
    </w:p>
    <w:p w14:paraId="60F9D218" w14:textId="77777777" w:rsidR="00EB2226" w:rsidRDefault="00EB2226" w:rsidP="00EB2226">
      <w:r>
        <w:rPr>
          <w:b/>
          <w:bCs/>
        </w:rPr>
        <w:t xml:space="preserve">Author: </w:t>
      </w:r>
      <w:r w:rsidRPr="00A05458">
        <w:t>Serge Luca aka “Doctor Flow”</w:t>
      </w:r>
    </w:p>
    <w:p w14:paraId="6AFDC76C" w14:textId="77777777" w:rsidR="00EB2226" w:rsidRPr="00A734DF" w:rsidRDefault="00EB2226" w:rsidP="00EB2226">
      <w:pPr>
        <w:rPr>
          <w:b/>
          <w:bCs/>
        </w:rPr>
      </w:pPr>
      <w:r w:rsidRPr="00697911">
        <w:rPr>
          <w:b/>
          <w:bCs/>
        </w:rPr>
        <w:t xml:space="preserve">Learning objectives: </w:t>
      </w:r>
      <w:r>
        <w:t>B</w:t>
      </w:r>
      <w:r w:rsidRPr="00316BCD">
        <w:t xml:space="preserve">uilding a </w:t>
      </w:r>
      <w:r>
        <w:t>Flow,</w:t>
      </w:r>
      <w:r w:rsidRPr="00316BCD">
        <w:t xml:space="preserve"> hello world</w:t>
      </w:r>
      <w:r>
        <w:t>, button, time.</w:t>
      </w:r>
    </w:p>
    <w:p w14:paraId="24D858DF" w14:textId="77777777" w:rsidR="00EB2226" w:rsidRPr="00361B26" w:rsidRDefault="00EB2226" w:rsidP="00EB2226">
      <w:pPr>
        <w:rPr>
          <w:szCs w:val="20"/>
        </w:rPr>
      </w:pPr>
      <w:r w:rsidRPr="00697911">
        <w:rPr>
          <w:b/>
          <w:bCs/>
        </w:rPr>
        <w:t>Duration:</w:t>
      </w:r>
      <w:r>
        <w:t xml:space="preserve"> 30 minutes</w:t>
      </w:r>
    </w:p>
    <w:p w14:paraId="1AD62660" w14:textId="77777777" w:rsidR="00EB2226" w:rsidRDefault="00EB2226" w:rsidP="00EB2226">
      <w:r w:rsidRPr="00697911">
        <w:rPr>
          <w:b/>
          <w:bCs/>
        </w:rPr>
        <w:t>Scenario:</w:t>
      </w:r>
      <w:r>
        <w:t xml:space="preserve"> When a user pushes a button, the current time and the current location will be saved in an Excel document stored in OneDrive for Business.</w:t>
      </w:r>
    </w:p>
    <w:p w14:paraId="248AEFAB" w14:textId="77777777" w:rsidR="00EB2226" w:rsidRPr="00CE3905" w:rsidRDefault="00EB2226" w:rsidP="00CE3905">
      <w:pPr>
        <w:pStyle w:val="Heading2"/>
        <w:rPr>
          <w:rFonts w:ascii="Segoe UI" w:hAnsi="Segoe UI" w:cs="Segoe UI"/>
          <w:sz w:val="28"/>
          <w:szCs w:val="32"/>
          <w:rPrChange w:id="13" w:author="Dattatray Patil (Contractor)" w:date="2021-02-04T18:20:00Z">
            <w:rPr/>
          </w:rPrChange>
        </w:rPr>
        <w:pPrChange w:id="14" w:author="Dattatray Patil (Contractor)" w:date="2021-02-04T18:19:00Z">
          <w:pPr>
            <w:pStyle w:val="Heading4"/>
          </w:pPr>
        </w:pPrChange>
      </w:pPr>
      <w:bookmarkStart w:id="15" w:name="_Toc41060348"/>
      <w:r w:rsidRPr="00CE3905">
        <w:rPr>
          <w:rFonts w:ascii="Segoe UI" w:hAnsi="Segoe UI" w:cs="Segoe UI"/>
          <w:sz w:val="28"/>
          <w:szCs w:val="32"/>
          <w:rPrChange w:id="16" w:author="Dattatray Patil (Contractor)" w:date="2021-02-04T18:20:00Z">
            <w:rPr/>
          </w:rPrChange>
        </w:rPr>
        <w:t>Task 1.1: Build an instant flow from blank</w:t>
      </w:r>
      <w:bookmarkEnd w:id="15"/>
    </w:p>
    <w:p w14:paraId="01192ED8" w14:textId="77777777" w:rsidR="00EB2226" w:rsidRDefault="00EB2226" w:rsidP="000B6412">
      <w:pPr>
        <w:pStyle w:val="ListParagraph"/>
        <w:numPr>
          <w:ilvl w:val="0"/>
          <w:numId w:val="1"/>
        </w:numPr>
        <w:spacing w:line="360" w:lineRule="auto"/>
        <w:pPrChange w:id="17" w:author="Dattatray Patil (Contractor)" w:date="2021-02-04T16:46:00Z">
          <w:pPr>
            <w:pStyle w:val="ListParagraph"/>
            <w:numPr>
              <w:numId w:val="1"/>
            </w:numPr>
            <w:ind w:hanging="360"/>
          </w:pPr>
        </w:pPrChange>
      </w:pPr>
      <w:r>
        <w:t xml:space="preserve">Navigate to </w:t>
      </w:r>
      <w:r w:rsidRPr="0032106A">
        <w:rPr>
          <w:b/>
          <w:bCs/>
        </w:rPr>
        <w:t>OneDrive</w:t>
      </w:r>
      <w:r>
        <w:t xml:space="preserve"> (for Business), and create a new Excel workbook:</w:t>
      </w:r>
    </w:p>
    <w:p w14:paraId="3E26BF07" w14:textId="77777777" w:rsidR="00EB2226" w:rsidRDefault="00EB2226" w:rsidP="000B6412">
      <w:pPr>
        <w:pStyle w:val="ListParagraph"/>
        <w:numPr>
          <w:ilvl w:val="1"/>
          <w:numId w:val="1"/>
        </w:numPr>
        <w:spacing w:line="360" w:lineRule="auto"/>
        <w:pPrChange w:id="18" w:author="Dattatray Patil (Contractor)" w:date="2021-02-04T16:4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r>
        <w:t xml:space="preserve">Click </w:t>
      </w:r>
      <w:r w:rsidRPr="0032106A">
        <w:rPr>
          <w:b/>
          <w:bCs/>
        </w:rPr>
        <w:t>New</w:t>
      </w:r>
      <w:r>
        <w:t xml:space="preserve"> and select </w:t>
      </w:r>
      <w:r w:rsidRPr="0032106A">
        <w:rPr>
          <w:b/>
          <w:bCs/>
        </w:rPr>
        <w:t>Excel workbook</w:t>
      </w:r>
      <w:r>
        <w:t>.</w:t>
      </w:r>
    </w:p>
    <w:p w14:paraId="6F7B4FF9" w14:textId="1753C4B6" w:rsidR="00EB2226" w:rsidDel="000B6412" w:rsidRDefault="00EB2226" w:rsidP="00EB2226">
      <w:pPr>
        <w:pStyle w:val="ListParagraph"/>
        <w:rPr>
          <w:del w:id="19" w:author="Dattatray Patil (Contractor)" w:date="2021-02-04T16:45:00Z"/>
        </w:rPr>
      </w:pPr>
    </w:p>
    <w:p w14:paraId="68B8065B" w14:textId="77777777" w:rsidR="00EB2226" w:rsidRDefault="00EB2226" w:rsidP="00EB2226">
      <w:pPr>
        <w:pStyle w:val="ListParagraph"/>
        <w:ind w:left="1434"/>
      </w:pPr>
      <w:r>
        <w:rPr>
          <w:noProof/>
        </w:rPr>
        <w:drawing>
          <wp:inline distT="0" distB="0" distL="0" distR="0" wp14:anchorId="3A282326" wp14:editId="7BF35BA8">
            <wp:extent cx="3787697" cy="2406316"/>
            <wp:effectExtent l="19050" t="19050" r="22860" b="13335"/>
            <wp:docPr id="3855940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6" t="2321" r="1482"/>
                    <a:stretch/>
                  </pic:blipFill>
                  <pic:spPr bwMode="auto">
                    <a:xfrm>
                      <a:off x="0" y="0"/>
                      <a:ext cx="3798557" cy="24132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B77C" w14:textId="03AE4A4B" w:rsidR="00EB2226" w:rsidDel="000B6412" w:rsidRDefault="00EB2226" w:rsidP="00EB2226">
      <w:pPr>
        <w:pStyle w:val="ListParagraph"/>
        <w:rPr>
          <w:del w:id="20" w:author="Dattatray Patil (Contractor)" w:date="2021-02-04T16:45:00Z"/>
        </w:rPr>
      </w:pPr>
    </w:p>
    <w:p w14:paraId="7303F57F" w14:textId="76F1F740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 xml:space="preserve">Create </w:t>
      </w:r>
      <w:r w:rsidRPr="0032106A">
        <w:rPr>
          <w:b/>
          <w:bCs/>
        </w:rPr>
        <w:t>4</w:t>
      </w:r>
      <w:r>
        <w:t xml:space="preserve"> columns, </w:t>
      </w:r>
      <w:r w:rsidRPr="008E0EAB">
        <w:rPr>
          <w:b/>
          <w:bCs/>
        </w:rPr>
        <w:t>where</w:t>
      </w:r>
      <w:r>
        <w:t xml:space="preserve">, </w:t>
      </w:r>
      <w:r w:rsidRPr="008E0EAB">
        <w:rPr>
          <w:b/>
          <w:bCs/>
        </w:rPr>
        <w:t>who</w:t>
      </w:r>
      <w:r>
        <w:t xml:space="preserve">, </w:t>
      </w:r>
      <w:r w:rsidRPr="008E0EAB">
        <w:rPr>
          <w:b/>
          <w:bCs/>
        </w:rPr>
        <w:t>when, comment</w:t>
      </w:r>
      <w:ins w:id="21" w:author="Dattatray Patil (Contractor)" w:date="2021-02-04T16:50:00Z">
        <w:r w:rsidR="000B6412">
          <w:rPr>
            <w:b/>
            <w:bCs/>
          </w:rPr>
          <w:t>.</w:t>
        </w:r>
        <w:r w:rsidR="000B6412" w:rsidRPr="00733ED3">
          <w:t xml:space="preserve"> </w:t>
        </w:r>
        <w:r w:rsidR="000B6412">
          <w:t>C</w:t>
        </w:r>
        <w:r w:rsidR="000B6412" w:rsidRPr="00733ED3">
          <w:t>lick on the “Insert” Menu</w:t>
        </w:r>
        <w:r w:rsidR="000B6412">
          <w:t xml:space="preserve"> </w:t>
        </w:r>
        <w:r w:rsidR="000B6412">
          <w:t>and select “Table”</w:t>
        </w:r>
        <w:r w:rsidR="000B6412">
          <w:t xml:space="preserve"> </w:t>
        </w:r>
      </w:ins>
      <w:r>
        <w:t>.</w:t>
      </w:r>
    </w:p>
    <w:p w14:paraId="79EE073D" w14:textId="3BA74E7B" w:rsidR="00EB2226" w:rsidDel="000B6412" w:rsidRDefault="00EB2226" w:rsidP="00EB2226">
      <w:pPr>
        <w:pStyle w:val="ListParagraph"/>
        <w:rPr>
          <w:del w:id="22" w:author="Dattatray Patil (Contractor)" w:date="2021-02-04T16:50:00Z"/>
        </w:rPr>
      </w:pPr>
    </w:p>
    <w:p w14:paraId="3B98A3F9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1A09A3AD" wp14:editId="62DB0BA6">
            <wp:extent cx="5312703" cy="2820402"/>
            <wp:effectExtent l="19050" t="19050" r="21590" b="18415"/>
            <wp:docPr id="10379954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826" cy="28241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76830" w14:textId="77777777" w:rsidR="00EB2226" w:rsidRDefault="00EB2226" w:rsidP="00EB2226">
      <w:pPr>
        <w:pStyle w:val="ListParagraph"/>
        <w:keepNext/>
        <w:numPr>
          <w:ilvl w:val="1"/>
          <w:numId w:val="1"/>
        </w:numPr>
      </w:pPr>
      <w:r>
        <w:lastRenderedPageBreak/>
        <w:t>Format as a table (check the box, has headers)</w:t>
      </w:r>
    </w:p>
    <w:p w14:paraId="07C4E663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61F423DD" wp14:editId="64952CF7">
            <wp:extent cx="4504399" cy="3012908"/>
            <wp:effectExtent l="19050" t="19050" r="10795" b="16510"/>
            <wp:docPr id="211390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757" cy="3029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C71B7D" w14:textId="77777777" w:rsidR="00EB2226" w:rsidRDefault="00EB2226" w:rsidP="00EB2226">
      <w:pPr>
        <w:pStyle w:val="ListParagraph"/>
      </w:pPr>
    </w:p>
    <w:p w14:paraId="1C7654BE" w14:textId="72F5E2B8" w:rsidR="00EB2226" w:rsidRDefault="00EB2226" w:rsidP="00EB2226">
      <w:pPr>
        <w:pStyle w:val="ListParagraph"/>
        <w:numPr>
          <w:ilvl w:val="1"/>
          <w:numId w:val="1"/>
        </w:numPr>
      </w:pPr>
      <w:r w:rsidRPr="00B47F28">
        <w:t>Save the file</w:t>
      </w:r>
      <w:r>
        <w:t xml:space="preserve"> (</w:t>
      </w:r>
      <w:r w:rsidRPr="0032106A">
        <w:rPr>
          <w:b/>
          <w:bCs/>
        </w:rPr>
        <w:t>File</w:t>
      </w:r>
      <w:r>
        <w:t xml:space="preserve"> &gt; </w:t>
      </w:r>
      <w:r w:rsidRPr="0032106A">
        <w:rPr>
          <w:b/>
          <w:bCs/>
        </w:rPr>
        <w:t>Save as</w:t>
      </w:r>
      <w:r>
        <w:t xml:space="preserve"> - </w:t>
      </w:r>
      <w:r w:rsidRPr="0032106A">
        <w:rPr>
          <w:b/>
          <w:bCs/>
        </w:rPr>
        <w:t>Rename</w:t>
      </w:r>
      <w:r>
        <w:t>)</w:t>
      </w:r>
      <w:r w:rsidRPr="00B47F28">
        <w:t xml:space="preserve"> with name</w:t>
      </w:r>
      <w:del w:id="23" w:author="Dattatray Patil (Contractor)" w:date="2021-02-04T16:52:00Z">
        <w:r w:rsidDel="00B32E40">
          <w:delText>,</w:delText>
        </w:r>
      </w:del>
      <w:ins w:id="24" w:author="Dattatray Patil (Contractor)" w:date="2021-02-04T16:52:00Z">
        <w:r w:rsidR="00B32E40">
          <w:t xml:space="preserve"> as</w:t>
        </w:r>
      </w:ins>
      <w:r w:rsidRPr="00B47F28">
        <w:t xml:space="preserve"> </w:t>
      </w:r>
      <w:r w:rsidRPr="0032106A">
        <w:rPr>
          <w:b/>
          <w:bCs/>
          <w:color w:val="F6BD97" w:themeColor="accent2" w:themeTint="80"/>
        </w:rPr>
        <w:t>Timesheet.xlsx</w:t>
      </w:r>
      <w:r w:rsidRPr="00B47F28">
        <w:t xml:space="preserve">. </w:t>
      </w:r>
    </w:p>
    <w:p w14:paraId="029DB7B2" w14:textId="77777777" w:rsidR="00EB2226" w:rsidRDefault="00EB2226" w:rsidP="00EB2226">
      <w:pPr>
        <w:pStyle w:val="ListParagraph"/>
        <w:keepNext/>
        <w:numPr>
          <w:ilvl w:val="0"/>
          <w:numId w:val="1"/>
        </w:numPr>
        <w:ind w:left="714" w:hanging="357"/>
      </w:pPr>
      <w:r>
        <w:t>C</w:t>
      </w:r>
      <w:r w:rsidRPr="00B47F28">
        <w:t xml:space="preserve">reate </w:t>
      </w:r>
      <w:r>
        <w:t>a flow named</w:t>
      </w:r>
      <w:r w:rsidRPr="00B47F28">
        <w:t xml:space="preserve"> </w:t>
      </w:r>
      <w:r w:rsidRPr="00B47F28">
        <w:rPr>
          <w:b/>
          <w:bCs/>
        </w:rPr>
        <w:t>Track Time</w:t>
      </w:r>
      <w:r w:rsidRPr="00B47F28">
        <w:t xml:space="preserve"> </w:t>
      </w:r>
      <w:r>
        <w:t>using the following steps</w:t>
      </w:r>
      <w:r w:rsidRPr="00B47F28">
        <w:t xml:space="preserve">: </w:t>
      </w:r>
    </w:p>
    <w:p w14:paraId="779CE3C1" w14:textId="77777777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 xml:space="preserve">Navigate to </w:t>
      </w:r>
      <w:r w:rsidR="00941E54">
        <w:fldChar w:fldCharType="begin"/>
      </w:r>
      <w:r w:rsidR="00941E54">
        <w:instrText xml:space="preserve"> HYPERLINK "https://flow.microsoft.com" </w:instrText>
      </w:r>
      <w:r w:rsidR="00941E54">
        <w:fldChar w:fldCharType="separate"/>
      </w:r>
      <w:r>
        <w:rPr>
          <w:rStyle w:val="Hyperlink"/>
          <w:b/>
          <w:bCs/>
        </w:rPr>
        <w:t>Flow</w:t>
      </w:r>
      <w:r w:rsidRPr="00015B0D">
        <w:rPr>
          <w:rStyle w:val="Hyperlink"/>
          <w:b/>
          <w:bCs/>
        </w:rPr>
        <w:t>.microsoft.com</w:t>
      </w:r>
      <w:r w:rsidR="00941E54">
        <w:rPr>
          <w:rStyle w:val="Hyperlink"/>
          <w:b/>
          <w:bCs/>
        </w:rPr>
        <w:fldChar w:fldCharType="end"/>
      </w:r>
      <w:r w:rsidRPr="00C96B66">
        <w:t xml:space="preserve"> </w:t>
      </w:r>
      <w:r w:rsidRPr="003661AD">
        <w:t>and if requested</w:t>
      </w:r>
      <w:r>
        <w:t>,</w:t>
      </w:r>
      <w:r w:rsidRPr="003661AD">
        <w:t xml:space="preserve"> </w:t>
      </w:r>
      <w:r>
        <w:t>sign-in</w:t>
      </w:r>
      <w:r w:rsidRPr="003661AD">
        <w:t>.</w:t>
      </w:r>
      <w:commentRangeStart w:id="25"/>
      <w:commentRangeEnd w:id="25"/>
      <w:r>
        <w:rPr>
          <w:rStyle w:val="CommentReference"/>
        </w:rPr>
        <w:commentReference w:id="25"/>
      </w:r>
    </w:p>
    <w:p w14:paraId="58DA56E1" w14:textId="77777777" w:rsidR="00EB2226" w:rsidRPr="00A44845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>Select</w:t>
      </w:r>
      <w:r w:rsidRPr="00591CCD">
        <w:t xml:space="preserve"> </w:t>
      </w:r>
      <w:r w:rsidRPr="00697911">
        <w:rPr>
          <w:b/>
          <w:bCs/>
        </w:rPr>
        <w:t xml:space="preserve">My </w:t>
      </w:r>
      <w:r>
        <w:rPr>
          <w:b/>
          <w:bCs/>
        </w:rPr>
        <w:t>flow</w:t>
      </w:r>
      <w:r w:rsidRPr="00697911">
        <w:rPr>
          <w:b/>
          <w:bCs/>
        </w:rPr>
        <w:t xml:space="preserve">s </w:t>
      </w:r>
    </w:p>
    <w:p w14:paraId="4B43D891" w14:textId="77777777" w:rsidR="00EB2226" w:rsidRDefault="00EB2226" w:rsidP="00EB2226">
      <w:pPr>
        <w:pStyle w:val="ListParagraph"/>
        <w:ind w:left="1434"/>
      </w:pPr>
      <w:r>
        <w:rPr>
          <w:noProof/>
        </w:rPr>
        <w:drawing>
          <wp:inline distT="0" distB="0" distL="0" distR="0" wp14:anchorId="12969F3B" wp14:editId="7A216142">
            <wp:extent cx="2627661" cy="3679190"/>
            <wp:effectExtent l="19050" t="19050" r="20320" b="16510"/>
            <wp:docPr id="995430728" name="Picture 995430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60251" cy="37248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822EC" w14:textId="225DEF02" w:rsidR="00EB2226" w:rsidRDefault="00EB2226" w:rsidP="002F1400">
      <w:pPr>
        <w:pStyle w:val="ListParagraph"/>
        <w:keepNext/>
        <w:numPr>
          <w:ilvl w:val="1"/>
          <w:numId w:val="1"/>
        </w:numPr>
        <w:spacing w:after="240" w:line="360" w:lineRule="auto"/>
        <w:ind w:left="1434" w:hanging="357"/>
        <w:pPrChange w:id="26" w:author="Dattatray Patil (Contractor)" w:date="2021-02-04T17:02:00Z">
          <w:pPr>
            <w:pStyle w:val="ListParagraph"/>
            <w:keepNext/>
            <w:numPr>
              <w:ilvl w:val="1"/>
              <w:numId w:val="1"/>
            </w:numPr>
            <w:spacing w:after="240"/>
            <w:ind w:left="1434" w:hanging="357"/>
          </w:pPr>
        </w:pPrChange>
      </w:pPr>
      <w:r w:rsidRPr="0032106A">
        <w:lastRenderedPageBreak/>
        <w:t>Select</w:t>
      </w:r>
      <w:r w:rsidRPr="00425327">
        <w:rPr>
          <w:b/>
          <w:bCs/>
        </w:rPr>
        <w:t xml:space="preserve"> </w:t>
      </w:r>
      <w:r w:rsidRPr="00253E54">
        <w:rPr>
          <w:b/>
          <w:bCs/>
        </w:rPr>
        <w:t xml:space="preserve">New &gt; Instant </w:t>
      </w:r>
      <w:del w:id="27" w:author="Dattatray Patil (Contractor)" w:date="2021-02-04T16:58:00Z">
        <w:r w:rsidRPr="00253E54" w:rsidDel="002F1400">
          <w:rPr>
            <w:b/>
            <w:bCs/>
          </w:rPr>
          <w:delText xml:space="preserve">from </w:delText>
        </w:r>
      </w:del>
      <w:ins w:id="28" w:author="Dattatray Patil (Contractor)" w:date="2021-02-04T16:58:00Z">
        <w:r w:rsidR="002F1400">
          <w:rPr>
            <w:b/>
            <w:bCs/>
          </w:rPr>
          <w:t>cloud</w:t>
        </w:r>
        <w:r w:rsidR="002F1400" w:rsidRPr="00253E54">
          <w:rPr>
            <w:b/>
            <w:bCs/>
          </w:rPr>
          <w:t xml:space="preserve"> </w:t>
        </w:r>
      </w:ins>
      <w:del w:id="29" w:author="Dattatray Patil (Contractor)" w:date="2021-02-04T16:58:00Z">
        <w:r w:rsidRPr="00253E54" w:rsidDel="002F1400">
          <w:rPr>
            <w:b/>
            <w:bCs/>
          </w:rPr>
          <w:delText>blank</w:delText>
        </w:r>
      </w:del>
      <w:ins w:id="30" w:author="Dattatray Patil (Contractor)" w:date="2021-02-04T16:58:00Z">
        <w:r w:rsidR="002F1400">
          <w:rPr>
            <w:b/>
            <w:bCs/>
          </w:rPr>
          <w:t>flow</w:t>
        </w:r>
      </w:ins>
      <w:r w:rsidRPr="0032106A">
        <w:t>.</w:t>
      </w:r>
    </w:p>
    <w:p w14:paraId="72C06EF4" w14:textId="5ACE3C6A" w:rsidR="00EB2226" w:rsidRDefault="002F1400" w:rsidP="00EB2226">
      <w:pPr>
        <w:pStyle w:val="ListParagraph"/>
        <w:spacing w:before="120"/>
        <w:ind w:left="1435"/>
      </w:pPr>
      <w:ins w:id="31" w:author="Dattatray Patil (Contractor)" w:date="2021-02-04T16:57:00Z">
        <w:r>
          <w:rPr>
            <w:noProof/>
          </w:rPr>
          <w:drawing>
            <wp:inline distT="0" distB="0" distL="0" distR="0" wp14:anchorId="39CB1644" wp14:editId="3C0618A9">
              <wp:extent cx="1651379" cy="2299698"/>
              <wp:effectExtent l="19050" t="19050" r="25400" b="2476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70284" cy="2326025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w:t xml:space="preserve"> </w:t>
        </w:r>
      </w:ins>
      <w:del w:id="32" w:author="Dattatray Patil (Contractor)" w:date="2021-02-04T16:57:00Z">
        <w:r w:rsidR="00EB2226" w:rsidDel="002F1400">
          <w:rPr>
            <w:noProof/>
          </w:rPr>
          <w:drawing>
            <wp:inline distT="0" distB="0" distL="0" distR="0" wp14:anchorId="1010C1BC" wp14:editId="34F09DED">
              <wp:extent cx="2775005" cy="1497113"/>
              <wp:effectExtent l="0" t="0" r="6350" b="8255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/>
                    </pic:blipFill>
                    <pic:spPr bwMode="auto">
                      <a:xfrm>
                        <a:off x="0" y="0"/>
                        <a:ext cx="2789895" cy="15051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5B6D81D2" w14:textId="77777777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rPr>
          <w:bCs/>
        </w:rPr>
        <w:t xml:space="preserve">On the </w:t>
      </w:r>
      <w:r w:rsidRPr="0032106A">
        <w:rPr>
          <w:b/>
        </w:rPr>
        <w:t>Build an instant flow</w:t>
      </w:r>
      <w:r>
        <w:rPr>
          <w:bCs/>
        </w:rPr>
        <w:t xml:space="preserve"> dialog, in the </w:t>
      </w:r>
      <w:r w:rsidRPr="0032106A">
        <w:rPr>
          <w:b/>
        </w:rPr>
        <w:t>Flow name</w:t>
      </w:r>
      <w:r w:rsidRPr="008E0EAB">
        <w:rPr>
          <w:bCs/>
        </w:rPr>
        <w:t xml:space="preserve"> </w:t>
      </w:r>
      <w:r>
        <w:rPr>
          <w:bCs/>
        </w:rPr>
        <w:t>text box, type,</w:t>
      </w:r>
      <w:r w:rsidRPr="008E0EAB">
        <w:rPr>
          <w:bCs/>
        </w:rPr>
        <w:t xml:space="preserve"> </w:t>
      </w:r>
      <w:r w:rsidRPr="0032106A">
        <w:rPr>
          <w:b/>
          <w:bCs/>
          <w:color w:val="F6BD97" w:themeColor="accent2" w:themeTint="80"/>
        </w:rPr>
        <w:t xml:space="preserve">Track </w:t>
      </w:r>
      <w:r>
        <w:rPr>
          <w:b/>
          <w:bCs/>
          <w:color w:val="F6BD97" w:themeColor="accent2" w:themeTint="80"/>
        </w:rPr>
        <w:t>t</w:t>
      </w:r>
      <w:r w:rsidRPr="0032106A">
        <w:rPr>
          <w:b/>
          <w:bCs/>
          <w:color w:val="F6BD97" w:themeColor="accent2" w:themeTint="80"/>
        </w:rPr>
        <w:t>ime</w:t>
      </w:r>
      <w:r w:rsidRPr="0032106A">
        <w:rPr>
          <w:bCs/>
          <w:color w:val="F6BD97" w:themeColor="accent2" w:themeTint="80"/>
        </w:rPr>
        <w:t xml:space="preserve"> </w:t>
      </w:r>
      <w:r w:rsidRPr="008E0EAB">
        <w:rPr>
          <w:bCs/>
        </w:rPr>
        <w:t xml:space="preserve">and select the trigger </w:t>
      </w:r>
      <w:r w:rsidRPr="0032106A">
        <w:rPr>
          <w:b/>
        </w:rPr>
        <w:t>Manually trigger a flow</w:t>
      </w:r>
      <w:r>
        <w:rPr>
          <w:bCs/>
        </w:rPr>
        <w:t>.</w:t>
      </w:r>
      <w:commentRangeStart w:id="33"/>
      <w:commentRangeEnd w:id="33"/>
      <w:r>
        <w:rPr>
          <w:rStyle w:val="CommentReference"/>
          <w:rFonts w:asciiTheme="minorHAnsi" w:hAnsiTheme="minorHAnsi"/>
        </w:rPr>
        <w:commentReference w:id="33"/>
      </w:r>
      <w:r w:rsidRPr="008E0EAB">
        <w:t xml:space="preserve"> </w:t>
      </w:r>
    </w:p>
    <w:p w14:paraId="131A46CF" w14:textId="1C93E6B7" w:rsidR="00EB2226" w:rsidRPr="00FD13D1" w:rsidRDefault="00EB2226" w:rsidP="002F1400">
      <w:pPr>
        <w:keepNext/>
        <w:ind w:left="1440"/>
        <w:rPr>
          <w:iCs/>
        </w:rPr>
        <w:pPrChange w:id="34" w:author="Dattatray Patil (Contractor)" w:date="2021-02-04T16:58:00Z">
          <w:pPr>
            <w:keepNext/>
            <w:ind w:left="720"/>
          </w:pPr>
        </w:pPrChange>
      </w:pPr>
      <w:del w:id="35" w:author="Dattatray Patil (Contractor)" w:date="2021-02-04T16:59:00Z">
        <w:r w:rsidDel="002F1400">
          <w:rPr>
            <w:noProof/>
          </w:rPr>
          <w:drawing>
            <wp:inline distT="0" distB="0" distL="0" distR="0" wp14:anchorId="067CB5B0" wp14:editId="4AAA2082">
              <wp:extent cx="4499178" cy="1369333"/>
              <wp:effectExtent l="0" t="0" r="0" b="2540"/>
              <wp:docPr id="673856135" name="Picture 18250399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25039963"/>
                      <pic:cNvPicPr/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48877" cy="13844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36" w:author="Dattatray Patil (Contractor)" w:date="2021-02-04T16:59:00Z">
        <w:r w:rsidR="002F1400" w:rsidRPr="002F1400">
          <w:rPr>
            <w:noProof/>
          </w:rPr>
          <w:t xml:space="preserve"> </w:t>
        </w:r>
        <w:r w:rsidR="002F1400">
          <w:rPr>
            <w:noProof/>
          </w:rPr>
          <w:drawing>
            <wp:inline distT="0" distB="0" distL="0" distR="0" wp14:anchorId="4C45570D" wp14:editId="7C2083CE">
              <wp:extent cx="3637129" cy="2319415"/>
              <wp:effectExtent l="19050" t="19050" r="20955" b="2413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7"/>
                      <a:srcRect l="1261" t="1691" r="2805" b="2439"/>
                      <a:stretch/>
                    </pic:blipFill>
                    <pic:spPr bwMode="auto">
                      <a:xfrm>
                        <a:off x="0" y="0"/>
                        <a:ext cx="3686618" cy="2350975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721B2DCA" w14:textId="291DC686" w:rsidR="00EB2226" w:rsidRDefault="00EB2226" w:rsidP="00EB2226">
      <w:pPr>
        <w:pStyle w:val="ListParagraph"/>
        <w:keepNext/>
        <w:numPr>
          <w:ilvl w:val="1"/>
          <w:numId w:val="1"/>
        </w:numPr>
      </w:pPr>
      <w:r w:rsidRPr="002A4BEB">
        <w:rPr>
          <w:bCs/>
        </w:rPr>
        <w:t xml:space="preserve">Click </w:t>
      </w:r>
      <w:ins w:id="37" w:author="Dattatray Patil (Contractor)" w:date="2021-02-04T17:01:00Z">
        <w:r w:rsidR="002F1400">
          <w:rPr>
            <w:bCs/>
          </w:rPr>
          <w:t>“</w:t>
        </w:r>
      </w:ins>
      <w:r w:rsidRPr="0032106A">
        <w:rPr>
          <w:b/>
        </w:rPr>
        <w:t>Create</w:t>
      </w:r>
      <w:ins w:id="38" w:author="Dattatray Patil (Contractor)" w:date="2021-02-04T17:01:00Z">
        <w:r w:rsidR="002F1400">
          <w:rPr>
            <w:b/>
          </w:rPr>
          <w:t xml:space="preserve">” </w:t>
        </w:r>
        <w:r w:rsidR="002F1400" w:rsidRPr="002F1400">
          <w:rPr>
            <w:bCs/>
            <w:rPrChange w:id="39" w:author="Dattatray Patil (Contractor)" w:date="2021-02-04T17:01:00Z">
              <w:rPr>
                <w:b/>
              </w:rPr>
            </w:rPrChange>
          </w:rPr>
          <w:t>button</w:t>
        </w:r>
      </w:ins>
      <w:r w:rsidRPr="002A4BEB">
        <w:rPr>
          <w:bCs/>
        </w:rPr>
        <w:t xml:space="preserve">. </w:t>
      </w:r>
    </w:p>
    <w:p w14:paraId="17B8A03D" w14:textId="77777777" w:rsidR="00EB2226" w:rsidRPr="00AD24CF" w:rsidDel="002F1400" w:rsidRDefault="00EB2226" w:rsidP="002F1400">
      <w:pPr>
        <w:pStyle w:val="ListParagraph"/>
        <w:spacing w:line="360" w:lineRule="auto"/>
        <w:ind w:left="1440"/>
        <w:rPr>
          <w:del w:id="40" w:author="Dattatray Patil (Contractor)" w:date="2021-02-04T17:01:00Z"/>
        </w:rPr>
        <w:pPrChange w:id="41" w:author="Dattatray Patil (Contractor)" w:date="2021-02-04T17:01:00Z">
          <w:pPr>
            <w:pStyle w:val="ListParagraph"/>
            <w:ind w:left="1440"/>
          </w:pPr>
        </w:pPrChange>
      </w:pPr>
      <w:r w:rsidRPr="00AD24CF">
        <w:t xml:space="preserve">A </w:t>
      </w:r>
      <w:r>
        <w:t>flow</w:t>
      </w:r>
      <w:r w:rsidRPr="00AD24CF">
        <w:t xml:space="preserve"> </w:t>
      </w:r>
      <w:r>
        <w:t>is</w:t>
      </w:r>
      <w:r w:rsidRPr="00AD24CF">
        <w:t xml:space="preserve"> generated with the trigger</w:t>
      </w:r>
      <w:r>
        <w:t>,</w:t>
      </w:r>
      <w:r w:rsidRPr="00AD24CF">
        <w:t xml:space="preserve"> </w:t>
      </w:r>
      <w:proofErr w:type="gramStart"/>
      <w:r w:rsidRPr="00AD24CF">
        <w:t>Manually</w:t>
      </w:r>
      <w:proofErr w:type="gramEnd"/>
      <w:r w:rsidRPr="00AD24CF">
        <w:t xml:space="preserve"> trigger a </w:t>
      </w:r>
      <w:r>
        <w:t>flow.</w:t>
      </w:r>
    </w:p>
    <w:p w14:paraId="20E7EF65" w14:textId="77777777" w:rsidR="00EB2226" w:rsidRPr="002F1400" w:rsidRDefault="00EB2226" w:rsidP="002F1400">
      <w:pPr>
        <w:pStyle w:val="ListParagraph"/>
        <w:spacing w:line="360" w:lineRule="auto"/>
        <w:ind w:left="1440"/>
        <w:rPr>
          <w:rPrChange w:id="42" w:author="Dattatray Patil (Contractor)" w:date="2021-02-04T17:01:00Z">
            <w:rPr/>
          </w:rPrChange>
        </w:rPr>
        <w:pPrChange w:id="43" w:author="Dattatray Patil (Contractor)" w:date="2021-02-04T17:01:00Z">
          <w:pPr>
            <w:pStyle w:val="ListParagraph"/>
          </w:pPr>
        </w:pPrChange>
      </w:pPr>
    </w:p>
    <w:p w14:paraId="7CD7C81C" w14:textId="77777777" w:rsidR="00EB2226" w:rsidRDefault="00EB2226" w:rsidP="00EB2226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7C3B1AB1" wp14:editId="2DFA8A8A">
            <wp:extent cx="4800379" cy="771525"/>
            <wp:effectExtent l="19050" t="19050" r="1968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85270" cy="785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4D2E1" w14:textId="77777777" w:rsidR="00EB2226" w:rsidRDefault="00EB2226" w:rsidP="00EB2226">
      <w:pPr>
        <w:pStyle w:val="ListParagraph"/>
        <w:rPr>
          <w:b/>
          <w:bCs/>
        </w:rPr>
      </w:pPr>
    </w:p>
    <w:p w14:paraId="08BAF38F" w14:textId="77777777" w:rsidR="00EB2226" w:rsidRPr="00015B0D" w:rsidRDefault="00EB2226" w:rsidP="00EB2226">
      <w:pPr>
        <w:pStyle w:val="ListParagraph"/>
      </w:pPr>
      <w:r w:rsidRPr="00697911">
        <w:rPr>
          <w:b/>
          <w:bCs/>
        </w:rPr>
        <w:t xml:space="preserve">Note: </w:t>
      </w:r>
      <w:r w:rsidRPr="00697911">
        <w:t xml:space="preserve">This trigger will start the </w:t>
      </w:r>
      <w:r>
        <w:t>flow</w:t>
      </w:r>
      <w:r w:rsidRPr="00697911">
        <w:t xml:space="preserve"> by pressing a button. The button </w:t>
      </w:r>
      <w:r>
        <w:t>is</w:t>
      </w:r>
      <w:r w:rsidRPr="00697911">
        <w:t xml:space="preserve"> also visible in the </w:t>
      </w:r>
      <w:r>
        <w:t>Flow</w:t>
      </w:r>
      <w:r w:rsidRPr="00697911">
        <w:t xml:space="preserve"> mobile app, including in </w:t>
      </w:r>
      <w:r w:rsidRPr="00234B8F">
        <w:t xml:space="preserve">the home screen of a smartphone. If needed, a form can </w:t>
      </w:r>
      <w:r>
        <w:t>be displayed</w:t>
      </w:r>
      <w:r w:rsidRPr="00234B8F">
        <w:t xml:space="preserve"> when the user </w:t>
      </w:r>
      <w:r>
        <w:t>selects</w:t>
      </w:r>
      <w:r w:rsidRPr="00234B8F">
        <w:t xml:space="preserve"> the button. </w:t>
      </w:r>
      <w:r>
        <w:t>I</w:t>
      </w:r>
      <w:r w:rsidRPr="00234B8F">
        <w:t xml:space="preserve">n any case, default information </w:t>
      </w:r>
      <w:r>
        <w:t>such as,</w:t>
      </w:r>
      <w:r w:rsidRPr="00234B8F">
        <w:t xml:space="preserve"> the current user</w:t>
      </w:r>
      <w:r>
        <w:t>’s</w:t>
      </w:r>
      <w:r w:rsidRPr="00234B8F">
        <w:t xml:space="preserve"> coordinates</w:t>
      </w:r>
      <w:r>
        <w:t xml:space="preserve"> (Latitude &amp; Longitude)</w:t>
      </w:r>
      <w:r w:rsidRPr="00234B8F">
        <w:t xml:space="preserve"> and current time are captured automatically </w:t>
      </w:r>
      <w:r>
        <w:t xml:space="preserve">from the device </w:t>
      </w:r>
      <w:r w:rsidRPr="00234B8F">
        <w:t xml:space="preserve">by </w:t>
      </w:r>
      <w:r>
        <w:t>flow</w:t>
      </w:r>
      <w:r w:rsidRPr="00234B8F">
        <w:t xml:space="preserve"> when the button is pressed.</w:t>
      </w:r>
    </w:p>
    <w:p w14:paraId="071E6522" w14:textId="77777777" w:rsidR="00EB2226" w:rsidRPr="00083F5F" w:rsidRDefault="00EB2226" w:rsidP="00EB2226">
      <w:pPr>
        <w:pStyle w:val="ListParagraph"/>
        <w:rPr>
          <w:szCs w:val="20"/>
        </w:rPr>
      </w:pPr>
    </w:p>
    <w:p w14:paraId="341A74F6" w14:textId="77777777" w:rsidR="00EB2226" w:rsidRDefault="00EB2226" w:rsidP="00EB2226">
      <w:pPr>
        <w:pStyle w:val="ListParagraph"/>
        <w:keepNext/>
        <w:numPr>
          <w:ilvl w:val="0"/>
          <w:numId w:val="1"/>
        </w:numPr>
        <w:ind w:left="714" w:hanging="357"/>
      </w:pPr>
      <w:r>
        <w:lastRenderedPageBreak/>
        <w:t>In the flow add an action to create a row in the Excel table by completing the following steps:</w:t>
      </w:r>
    </w:p>
    <w:p w14:paraId="7605D044" w14:textId="0764D6EC" w:rsidR="00EB2226" w:rsidRPr="00A44845" w:rsidRDefault="00EB2226" w:rsidP="00A35C46">
      <w:pPr>
        <w:pStyle w:val="ListParagraph"/>
        <w:keepNext/>
        <w:numPr>
          <w:ilvl w:val="1"/>
          <w:numId w:val="1"/>
        </w:numPr>
        <w:spacing w:line="360" w:lineRule="auto"/>
        <w:ind w:left="1434" w:hanging="357"/>
        <w:pPrChange w:id="44" w:author="Dattatray Patil (Contractor)" w:date="2021-02-04T17:03:00Z">
          <w:pPr>
            <w:pStyle w:val="ListParagraph"/>
            <w:keepNext/>
            <w:numPr>
              <w:ilvl w:val="1"/>
              <w:numId w:val="1"/>
            </w:numPr>
            <w:ind w:left="1434" w:hanging="357"/>
          </w:pPr>
        </w:pPrChange>
      </w:pPr>
      <w:r>
        <w:t xml:space="preserve">Click </w:t>
      </w:r>
      <w:ins w:id="45" w:author="Dattatray Patil (Contractor)" w:date="2021-02-04T17:03:00Z">
        <w:r w:rsidR="00A35C46">
          <w:t>on “</w:t>
        </w:r>
      </w:ins>
      <w:r w:rsidRPr="00425327">
        <w:rPr>
          <w:b/>
          <w:bCs/>
        </w:rPr>
        <w:t>New step</w:t>
      </w:r>
      <w:ins w:id="46" w:author="Dattatray Patil (Contractor)" w:date="2021-02-04T17:03:00Z">
        <w:r w:rsidR="00A35C46">
          <w:rPr>
            <w:b/>
            <w:bCs/>
          </w:rPr>
          <w:t xml:space="preserve">” </w:t>
        </w:r>
        <w:r w:rsidR="00A35C46" w:rsidRPr="00A35C46">
          <w:rPr>
            <w:rPrChange w:id="47" w:author="Dattatray Patil (Contractor)" w:date="2021-02-04T17:03:00Z">
              <w:rPr>
                <w:b/>
                <w:bCs/>
              </w:rPr>
            </w:rPrChange>
          </w:rPr>
          <w:t>button</w:t>
        </w:r>
      </w:ins>
      <w:r w:rsidRPr="00A35C46">
        <w:rPr>
          <w:rPrChange w:id="48" w:author="Dattatray Patil (Contractor)" w:date="2021-02-04T17:03:00Z">
            <w:rPr>
              <w:b/>
              <w:bCs/>
            </w:rPr>
          </w:rPrChange>
        </w:rPr>
        <w:t>:</w:t>
      </w:r>
    </w:p>
    <w:p w14:paraId="5813A4CE" w14:textId="77777777" w:rsidR="00EB2226" w:rsidRDefault="00EB2226" w:rsidP="00EB2226">
      <w:pPr>
        <w:pStyle w:val="ListParagraph"/>
        <w:ind w:left="1434"/>
      </w:pPr>
      <w:r>
        <w:rPr>
          <w:noProof/>
        </w:rPr>
        <w:drawing>
          <wp:inline distT="0" distB="0" distL="0" distR="0" wp14:anchorId="66195FB7" wp14:editId="1A0F37BA">
            <wp:extent cx="2724150" cy="933422"/>
            <wp:effectExtent l="19050" t="19050" r="19050" b="19685"/>
            <wp:docPr id="530236188" name="Picture 995430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3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581" cy="968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A66674" w14:textId="77777777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>In the</w:t>
      </w:r>
      <w:r w:rsidRPr="6BBE949E">
        <w:rPr>
          <w:b/>
          <w:bCs/>
        </w:rPr>
        <w:t xml:space="preserve"> </w:t>
      </w:r>
      <w:r>
        <w:rPr>
          <w:b/>
          <w:bCs/>
        </w:rPr>
        <w:t>Choose</w:t>
      </w:r>
      <w:r w:rsidRPr="6BBE949E">
        <w:rPr>
          <w:b/>
          <w:bCs/>
        </w:rPr>
        <w:t xml:space="preserve"> an action</w:t>
      </w:r>
      <w:r>
        <w:t xml:space="preserve"> text box, type </w:t>
      </w:r>
      <w:r w:rsidRPr="0032106A">
        <w:rPr>
          <w:b/>
          <w:bCs/>
          <w:color w:val="F6BD97" w:themeColor="accent2" w:themeTint="80"/>
        </w:rPr>
        <w:t>Excel</w:t>
      </w:r>
      <w:r w:rsidRPr="0032106A">
        <w:rPr>
          <w:color w:val="F6BD97" w:themeColor="accent2" w:themeTint="80"/>
        </w:rPr>
        <w:t xml:space="preserve"> </w:t>
      </w:r>
      <w:r>
        <w:t xml:space="preserve">and select </w:t>
      </w:r>
      <w:r w:rsidRPr="0032106A">
        <w:rPr>
          <w:b/>
          <w:bCs/>
        </w:rPr>
        <w:t>Excel Online (Business)</w:t>
      </w:r>
      <w:r>
        <w:t xml:space="preserve"> connector. </w:t>
      </w:r>
      <w:r>
        <w:br/>
      </w:r>
      <w:r w:rsidRPr="0032106A">
        <w:rPr>
          <w:b/>
          <w:bCs/>
        </w:rPr>
        <w:t>DO NOT</w:t>
      </w:r>
      <w:r>
        <w:t xml:space="preserve"> select Excel Online OneDrive; be careful here, many users select the wrong connector.</w:t>
      </w:r>
    </w:p>
    <w:p w14:paraId="7EB52E07" w14:textId="284EEFF9" w:rsidR="00EB2226" w:rsidDel="0098601B" w:rsidRDefault="00EB2226" w:rsidP="00EB2226">
      <w:pPr>
        <w:pStyle w:val="ListParagraph"/>
        <w:keepNext/>
        <w:ind w:left="1434"/>
        <w:rPr>
          <w:del w:id="49" w:author="Dattatray Patil (Contractor)" w:date="2021-02-04T17:17:00Z"/>
        </w:rPr>
      </w:pPr>
    </w:p>
    <w:p w14:paraId="07B3C419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3D072B1B" wp14:editId="0EA6992C">
            <wp:extent cx="3304180" cy="1923953"/>
            <wp:effectExtent l="19050" t="19050" r="10795" b="19685"/>
            <wp:docPr id="5140329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789" cy="1942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76A8CF" w14:textId="0CB20FC6" w:rsidR="00EB2226" w:rsidRDefault="00A35C46" w:rsidP="009C510C">
      <w:pPr>
        <w:pStyle w:val="ListParagraph"/>
        <w:spacing w:line="360" w:lineRule="auto"/>
        <w:pPrChange w:id="50" w:author="Dattatray Patil (Contractor)" w:date="2021-02-04T17:09:00Z">
          <w:pPr>
            <w:pStyle w:val="ListParagraph"/>
          </w:pPr>
        </w:pPrChange>
      </w:pPr>
      <w:ins w:id="51" w:author="Dattatray Patil (Contractor)" w:date="2021-02-04T17:04:00Z">
        <w:r>
          <w:tab/>
        </w:r>
      </w:ins>
      <w:ins w:id="52" w:author="Dattatray Patil (Contractor)" w:date="2021-02-04T17:05:00Z">
        <w:r>
          <w:t>Once you select the Option this will prom</w:t>
        </w:r>
      </w:ins>
      <w:ins w:id="53" w:author="Dattatray Patil (Contractor)" w:date="2021-02-04T17:06:00Z">
        <w:r>
          <w:t>pt you to select the action.</w:t>
        </w:r>
      </w:ins>
    </w:p>
    <w:p w14:paraId="6136C9BD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 xml:space="preserve">Select the </w:t>
      </w:r>
      <w:r w:rsidRPr="005A3B27">
        <w:rPr>
          <w:b/>
          <w:bCs/>
        </w:rPr>
        <w:t xml:space="preserve">Excel Online (Business) Add a row into a table </w:t>
      </w:r>
      <w:r w:rsidRPr="00697911">
        <w:t>action</w:t>
      </w:r>
      <w:r>
        <w:t>.</w:t>
      </w:r>
    </w:p>
    <w:p w14:paraId="0DE64EE0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3C1CAC2F" wp14:editId="53487907">
            <wp:extent cx="2717326" cy="3951348"/>
            <wp:effectExtent l="19050" t="19050" r="26035" b="11430"/>
            <wp:docPr id="995430735" name="Picture 995430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" t="1014" b="11"/>
                    <a:stretch/>
                  </pic:blipFill>
                  <pic:spPr bwMode="auto">
                    <a:xfrm>
                      <a:off x="0" y="0"/>
                      <a:ext cx="2824977" cy="410788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C9A7A" w14:textId="6CF34A60" w:rsidR="00EB2226" w:rsidDel="00A35C46" w:rsidRDefault="00EB2226" w:rsidP="00EB2226">
      <w:pPr>
        <w:pStyle w:val="ListParagraph"/>
        <w:jc w:val="center"/>
        <w:rPr>
          <w:del w:id="54" w:author="Dattatray Patil (Contractor)" w:date="2021-02-04T17:08:00Z"/>
        </w:rPr>
      </w:pPr>
    </w:p>
    <w:p w14:paraId="7C6F0F83" w14:textId="77777777" w:rsidR="00EB2226" w:rsidRDefault="00EB2226" w:rsidP="00EB2226">
      <w:pPr>
        <w:ind w:left="720"/>
      </w:pPr>
      <w:r>
        <w:t xml:space="preserve">Your flow should look </w:t>
      </w:r>
      <w:proofErr w:type="gramStart"/>
      <w:r>
        <w:t>similar to</w:t>
      </w:r>
      <w:proofErr w:type="gramEnd"/>
      <w:r>
        <w:t xml:space="preserve"> the following screenshot:</w:t>
      </w:r>
    </w:p>
    <w:p w14:paraId="4BB30296" w14:textId="77777777" w:rsidR="00EB2226" w:rsidRDefault="00EB2226" w:rsidP="0098601B">
      <w:pPr>
        <w:ind w:firstLine="720"/>
        <w:pPrChange w:id="55" w:author="Dattatray Patil (Contractor)" w:date="2021-02-04T17:18:00Z">
          <w:pPr>
            <w:pStyle w:val="ListParagraph"/>
          </w:pPr>
        </w:pPrChange>
      </w:pPr>
      <w:r>
        <w:rPr>
          <w:noProof/>
        </w:rPr>
        <w:drawing>
          <wp:inline distT="0" distB="0" distL="0" distR="0" wp14:anchorId="1795791D" wp14:editId="72B6CEBB">
            <wp:extent cx="4514229" cy="2844466"/>
            <wp:effectExtent l="19050" t="19050" r="19685" b="13335"/>
            <wp:docPr id="314141116" name="Picture 1825039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6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398" cy="28949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7700D8" w14:textId="48FDC20A" w:rsidR="00EB2226" w:rsidDel="00A35C46" w:rsidRDefault="00EB2226" w:rsidP="00EB2226">
      <w:pPr>
        <w:pStyle w:val="ListParagraph"/>
        <w:rPr>
          <w:del w:id="56" w:author="Dattatray Patil (Contractor)" w:date="2021-02-04T17:09:00Z"/>
        </w:rPr>
      </w:pPr>
    </w:p>
    <w:p w14:paraId="49683BD4" w14:textId="77777777" w:rsidR="00EB2226" w:rsidRDefault="00EB2226" w:rsidP="00EB2226">
      <w:pPr>
        <w:pStyle w:val="ListParagraph"/>
        <w:jc w:val="center"/>
      </w:pPr>
    </w:p>
    <w:p w14:paraId="3ECC1A4B" w14:textId="77777777" w:rsidR="00EB2226" w:rsidRDefault="00EB2226" w:rsidP="00EB2226">
      <w:pPr>
        <w:pStyle w:val="ListParagraph"/>
        <w:numPr>
          <w:ilvl w:val="0"/>
          <w:numId w:val="1"/>
        </w:numPr>
      </w:pPr>
      <w:r>
        <w:t xml:space="preserve">Configure the action, add a row into a table, input properties to add the current user’s location and time stamp to the spreadsheet, using the following steps: </w:t>
      </w:r>
    </w:p>
    <w:p w14:paraId="371986C3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 xml:space="preserve">From the </w:t>
      </w:r>
      <w:r w:rsidRPr="0032106A">
        <w:rPr>
          <w:b/>
          <w:bCs/>
        </w:rPr>
        <w:t>Location</w:t>
      </w:r>
      <w:r>
        <w:t xml:space="preserve"> drop down select </w:t>
      </w:r>
      <w:r w:rsidRPr="0032106A">
        <w:rPr>
          <w:b/>
          <w:bCs/>
        </w:rPr>
        <w:t>OneDrive for Business</w:t>
      </w:r>
      <w:r>
        <w:t xml:space="preserve">, and in the </w:t>
      </w:r>
      <w:proofErr w:type="gramStart"/>
      <w:r w:rsidRPr="00425327">
        <w:rPr>
          <w:b/>
          <w:bCs/>
        </w:rPr>
        <w:t>Document</w:t>
      </w:r>
      <w:proofErr w:type="gramEnd"/>
      <w:r w:rsidRPr="0032106A">
        <w:rPr>
          <w:b/>
          <w:bCs/>
        </w:rPr>
        <w:t xml:space="preserve"> Library</w:t>
      </w:r>
      <w:r>
        <w:t xml:space="preserve"> drop down select </w:t>
      </w:r>
      <w:r w:rsidRPr="0032106A">
        <w:rPr>
          <w:b/>
          <w:bCs/>
        </w:rPr>
        <w:t>OneDrive</w:t>
      </w:r>
      <w:r>
        <w:t>.</w:t>
      </w:r>
    </w:p>
    <w:p w14:paraId="6953C6AC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 xml:space="preserve">To the far right of the </w:t>
      </w:r>
      <w:r w:rsidRPr="0032106A">
        <w:rPr>
          <w:b/>
          <w:bCs/>
        </w:rPr>
        <w:t>File</w:t>
      </w:r>
      <w:r>
        <w:t xml:space="preserve"> text box, select the folder icon, browse and select the spreadsheet you created earlier, </w:t>
      </w:r>
      <w:r w:rsidRPr="0032106A">
        <w:rPr>
          <w:b/>
          <w:bCs/>
        </w:rPr>
        <w:t>Timesheet.xlsx</w:t>
      </w:r>
      <w:r>
        <w:t>.</w:t>
      </w:r>
    </w:p>
    <w:p w14:paraId="1F30BF4D" w14:textId="77777777" w:rsidR="0098601B" w:rsidRDefault="0098601B" w:rsidP="0098601B">
      <w:pPr>
        <w:pStyle w:val="ListParagraph"/>
        <w:rPr>
          <w:ins w:id="57" w:author="Dattatray Patil (Contractor)" w:date="2021-02-04T17:17:00Z"/>
        </w:rPr>
        <w:pPrChange w:id="58" w:author="Dattatray Patil (Contractor)" w:date="2021-02-04T17:17:00Z">
          <w:pPr>
            <w:pStyle w:val="ListParagraph"/>
            <w:numPr>
              <w:numId w:val="1"/>
            </w:numPr>
            <w:ind w:hanging="360"/>
          </w:pPr>
        </w:pPrChange>
      </w:pPr>
    </w:p>
    <w:p w14:paraId="08909E73" w14:textId="77777777" w:rsidR="0098601B" w:rsidRDefault="0098601B" w:rsidP="0098601B">
      <w:pPr>
        <w:pStyle w:val="ListParagraph"/>
        <w:rPr>
          <w:ins w:id="59" w:author="Dattatray Patil (Contractor)" w:date="2021-02-04T17:17:00Z"/>
        </w:rPr>
        <w:pPrChange w:id="60" w:author="Dattatray Patil (Contractor)" w:date="2021-02-04T17:17:00Z">
          <w:pPr>
            <w:pStyle w:val="ListParagraph"/>
            <w:numPr>
              <w:numId w:val="1"/>
            </w:numPr>
            <w:ind w:hanging="360"/>
          </w:pPr>
        </w:pPrChange>
      </w:pPr>
    </w:p>
    <w:p w14:paraId="4DF99A89" w14:textId="2C27A924" w:rsidR="00EB2226" w:rsidRDefault="00EB2226" w:rsidP="00EB2226">
      <w:pPr>
        <w:pStyle w:val="ListParagraph"/>
        <w:numPr>
          <w:ilvl w:val="0"/>
          <w:numId w:val="1"/>
        </w:numPr>
      </w:pPr>
      <w:r>
        <w:t>When the spreadsheet has been selected, the fields will automatically be visible:</w:t>
      </w:r>
    </w:p>
    <w:p w14:paraId="7BAA62BE" w14:textId="48DB06E8" w:rsidR="00EB2226" w:rsidDel="00215000" w:rsidRDefault="00670ABD" w:rsidP="00EB2226">
      <w:pPr>
        <w:pStyle w:val="ListParagraph"/>
        <w:rPr>
          <w:del w:id="61" w:author="Dattatray Patil (Contractor)" w:date="2021-02-04T17:11:00Z"/>
        </w:rPr>
      </w:pPr>
      <w:ins w:id="62" w:author="Dattatray Patil (Contractor)" w:date="2021-02-04T17:13:00Z">
        <w:r>
          <w:rPr>
            <w:noProof/>
          </w:rPr>
          <w:drawing>
            <wp:inline distT="0" distB="0" distL="0" distR="0" wp14:anchorId="15A4D45E" wp14:editId="287A8149">
              <wp:extent cx="3205413" cy="3028203"/>
              <wp:effectExtent l="19050" t="19050" r="14605" b="2032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56178" cy="3076161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 w14:paraId="529AFF38" w14:textId="6749AA68" w:rsidR="00EB2226" w:rsidRDefault="00EB2226" w:rsidP="00215000">
      <w:pPr>
        <w:pStyle w:val="ListParagraph"/>
        <w:ind w:firstLine="720"/>
        <w:pPrChange w:id="63" w:author="Dattatray Patil (Contractor)" w:date="2021-02-04T17:11:00Z">
          <w:pPr>
            <w:pStyle w:val="ListParagraph"/>
            <w:jc w:val="center"/>
          </w:pPr>
        </w:pPrChange>
      </w:pPr>
      <w:del w:id="64" w:author="Dattatray Patil (Contractor)" w:date="2021-02-04T17:12:00Z">
        <w:r w:rsidDel="00670ABD">
          <w:rPr>
            <w:noProof/>
          </w:rPr>
          <w:drawing>
            <wp:inline distT="0" distB="0" distL="0" distR="0" wp14:anchorId="1DF11F2D" wp14:editId="101B403C">
              <wp:extent cx="3631726" cy="3071440"/>
              <wp:effectExtent l="19050" t="19050" r="26035" b="15240"/>
              <wp:docPr id="1207588999" name="Picture 17712694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71269463"/>
                      <pic:cNvPicPr/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43858" cy="308170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del>
    </w:p>
    <w:p w14:paraId="1F3DEC46" w14:textId="77777777" w:rsidR="00EB2226" w:rsidRDefault="00EB2226" w:rsidP="00EB2226">
      <w:pPr>
        <w:pStyle w:val="ListParagraph"/>
        <w:jc w:val="center"/>
      </w:pPr>
    </w:p>
    <w:p w14:paraId="3B2A863A" w14:textId="77777777" w:rsidR="00BA2F4F" w:rsidRDefault="00BA2F4F">
      <w:pPr>
        <w:rPr>
          <w:ins w:id="65" w:author="Dattatray Patil (Contractor)" w:date="2021-02-04T17:38:00Z"/>
        </w:rPr>
      </w:pPr>
      <w:ins w:id="66" w:author="Dattatray Patil (Contractor)" w:date="2021-02-04T17:38:00Z">
        <w:r>
          <w:br w:type="page"/>
        </w:r>
      </w:ins>
    </w:p>
    <w:p w14:paraId="259E069C" w14:textId="760BBBA4" w:rsidR="00EB2226" w:rsidDel="00670ABD" w:rsidRDefault="00EB2226" w:rsidP="00670ABD">
      <w:pPr>
        <w:pStyle w:val="ListParagraph"/>
        <w:numPr>
          <w:ilvl w:val="0"/>
          <w:numId w:val="1"/>
        </w:numPr>
        <w:spacing w:line="360" w:lineRule="auto"/>
        <w:rPr>
          <w:del w:id="67" w:author="Dattatray Patil (Contractor)" w:date="2021-02-04T17:11:00Z"/>
        </w:rPr>
        <w:pPrChange w:id="68" w:author="Dattatray Patil (Contractor)" w:date="2021-02-04T17:11:00Z">
          <w:pPr>
            <w:pStyle w:val="ListParagraph"/>
            <w:numPr>
              <w:numId w:val="1"/>
            </w:numPr>
            <w:ind w:hanging="360"/>
          </w:pPr>
        </w:pPrChange>
      </w:pPr>
      <w:r>
        <w:lastRenderedPageBreak/>
        <w:t>In this step we are going to map the fields to the real values</w:t>
      </w:r>
    </w:p>
    <w:p w14:paraId="3A704598" w14:textId="77777777" w:rsidR="00EB2226" w:rsidRDefault="00EB2226" w:rsidP="00670ABD">
      <w:pPr>
        <w:pStyle w:val="ListParagraph"/>
        <w:numPr>
          <w:ilvl w:val="0"/>
          <w:numId w:val="1"/>
        </w:numPr>
        <w:spacing w:line="360" w:lineRule="auto"/>
        <w:pPrChange w:id="69" w:author="Dattatray Patil (Contractor)" w:date="2021-02-04T17:11:00Z">
          <w:pPr>
            <w:pStyle w:val="ListParagraph"/>
          </w:pPr>
        </w:pPrChange>
      </w:pPr>
    </w:p>
    <w:p w14:paraId="002AB788" w14:textId="071EFD2C" w:rsidR="00EB2226" w:rsidDel="00670ABD" w:rsidRDefault="00EB2226" w:rsidP="00670ABD">
      <w:pPr>
        <w:pStyle w:val="ListParagraph"/>
        <w:numPr>
          <w:ilvl w:val="1"/>
          <w:numId w:val="1"/>
        </w:numPr>
        <w:spacing w:line="360" w:lineRule="auto"/>
        <w:rPr>
          <w:del w:id="70" w:author="Dattatray Patil (Contractor)" w:date="2021-02-04T17:11:00Z"/>
        </w:rPr>
        <w:pPrChange w:id="71" w:author="Dattatray Patil (Contractor)" w:date="2021-02-04T17:11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r w:rsidRPr="0032106A">
        <w:t>Click the button</w:t>
      </w:r>
      <w:r>
        <w:rPr>
          <w:b/>
          <w:bCs/>
        </w:rPr>
        <w:t xml:space="preserve"> Add a dynamic value</w:t>
      </w:r>
      <w:r w:rsidRPr="5104DDD9">
        <w:rPr>
          <w:b/>
          <w:bCs/>
        </w:rPr>
        <w:t xml:space="preserve"> </w:t>
      </w:r>
      <w:ins w:id="72" w:author="Dattatray Patil (Contractor)" w:date="2021-02-04T17:13:00Z">
        <w:r w:rsidR="00670ABD" w:rsidRPr="00670ABD">
          <w:rPr>
            <w:rPrChange w:id="73" w:author="Dattatray Patil (Contractor)" w:date="2021-02-04T17:14:00Z">
              <w:rPr>
                <w:b/>
                <w:bCs/>
              </w:rPr>
            </w:rPrChange>
          </w:rPr>
          <w:t>(To enable this button click in the where text box)</w:t>
        </w:r>
      </w:ins>
      <w:r>
        <w:t xml:space="preserve"> </w:t>
      </w:r>
    </w:p>
    <w:p w14:paraId="01CF91AF" w14:textId="77777777" w:rsidR="00EB2226" w:rsidRDefault="00EB2226" w:rsidP="00670ABD">
      <w:pPr>
        <w:pStyle w:val="ListParagraph"/>
        <w:numPr>
          <w:ilvl w:val="1"/>
          <w:numId w:val="1"/>
        </w:numPr>
        <w:spacing w:line="360" w:lineRule="auto"/>
        <w:pPrChange w:id="74" w:author="Dattatray Patil (Contractor)" w:date="2021-02-04T17:11:00Z">
          <w:pPr>
            <w:pStyle w:val="ListParagraph"/>
            <w:ind w:left="1440"/>
          </w:pPr>
        </w:pPrChange>
      </w:pPr>
    </w:p>
    <w:p w14:paraId="13149FAD" w14:textId="0A901AEB" w:rsidR="00EB2226" w:rsidRDefault="0098601B" w:rsidP="00EB2226">
      <w:pPr>
        <w:pStyle w:val="ListParagraph"/>
        <w:ind w:left="1440"/>
      </w:pPr>
      <w:ins w:id="75" w:author="Dattatray Patil (Contractor)" w:date="2021-02-04T17:15:00Z">
        <w:r>
          <w:rPr>
            <w:noProof/>
          </w:rPr>
          <w:drawing>
            <wp:inline distT="0" distB="0" distL="0" distR="0" wp14:anchorId="14376144" wp14:editId="54754782">
              <wp:extent cx="3532553" cy="2279176"/>
              <wp:effectExtent l="19050" t="19050" r="10795" b="2603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70323" cy="230354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  <w:del w:id="76" w:author="Dattatray Patil (Contractor)" w:date="2021-02-04T17:16:00Z">
        <w:r w:rsidR="00EB2226" w:rsidDel="0098601B">
          <w:rPr>
            <w:noProof/>
          </w:rPr>
          <w:drawing>
            <wp:inline distT="0" distB="0" distL="0" distR="0" wp14:anchorId="000ADCB8" wp14:editId="55655A00">
              <wp:extent cx="4826857" cy="3848100"/>
              <wp:effectExtent l="0" t="0" r="0" b="0"/>
              <wp:docPr id="1339062770" name="Picture 177126946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71269468"/>
                      <pic:cNvPicPr/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857" cy="3848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93E5B13" w14:textId="508BA6A8" w:rsidR="00EB2226" w:rsidDel="0098601B" w:rsidRDefault="00EB2226" w:rsidP="0098601B">
      <w:pPr>
        <w:pStyle w:val="ListParagraph"/>
        <w:ind w:firstLine="720"/>
        <w:rPr>
          <w:del w:id="77" w:author="Dattatray Patil (Contractor)" w:date="2021-02-04T17:18:00Z"/>
        </w:rPr>
        <w:pPrChange w:id="78" w:author="Dattatray Patil (Contractor)" w:date="2021-02-04T17:19:00Z">
          <w:pPr>
            <w:pStyle w:val="ListParagraph"/>
            <w:ind w:left="1440"/>
          </w:pPr>
        </w:pPrChange>
      </w:pPr>
      <w:r>
        <w:t>to select the properties as follows</w:t>
      </w:r>
      <w:ins w:id="79" w:author="Dattatray Patil (Contractor)" w:date="2021-02-04T17:21:00Z">
        <w:r w:rsidR="0098601B">
          <w:t xml:space="preserve"> </w:t>
        </w:r>
      </w:ins>
      <w:r>
        <w:t>:</w:t>
      </w:r>
      <w:ins w:id="80" w:author="Dattatray Patil (Contractor)" w:date="2021-02-04T17:18:00Z">
        <w:r w:rsidR="0098601B" w:rsidDel="0098601B">
          <w:t xml:space="preserve"> </w:t>
        </w:r>
      </w:ins>
    </w:p>
    <w:p w14:paraId="08389414" w14:textId="71227E37" w:rsidR="00EB2226" w:rsidRDefault="00EB2226" w:rsidP="0098601B">
      <w:pPr>
        <w:ind w:left="720" w:firstLine="720"/>
        <w:pPrChange w:id="81" w:author="Dattatray Patil (Contractor)" w:date="2021-02-04T17:19:00Z">
          <w:pPr>
            <w:jc w:val="center"/>
          </w:pPr>
        </w:pPrChange>
      </w:pPr>
      <w:del w:id="82" w:author="Dattatray Patil (Contractor)" w:date="2021-02-04T17:18:00Z">
        <w:r w:rsidDel="0098601B">
          <w:rPr>
            <w:noProof/>
          </w:rPr>
          <w:drawing>
            <wp:inline distT="0" distB="0" distL="0" distR="0" wp14:anchorId="22E652EA" wp14:editId="75A5B520">
              <wp:extent cx="3323984" cy="2649968"/>
              <wp:effectExtent l="0" t="0" r="0" b="0"/>
              <wp:docPr id="2054773677" name="Picture 177126946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71269467"/>
                      <pic:cNvPicPr/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90946" cy="27033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  <w:tblPrChange w:id="83" w:author="Dattatray Patil (Contractor)" w:date="2021-02-04T17:24:00Z">
          <w:tblPr>
            <w:tblStyle w:val="TableGrid"/>
            <w:tblW w:w="0" w:type="auto"/>
            <w:tblInd w:w="1440" w:type="dxa"/>
            <w:tblLook w:val="04A0" w:firstRow="1" w:lastRow="0" w:firstColumn="1" w:lastColumn="0" w:noHBand="0" w:noVBand="1"/>
          </w:tblPr>
        </w:tblPrChange>
      </w:tblPr>
      <w:tblGrid>
        <w:gridCol w:w="2808"/>
        <w:gridCol w:w="2551"/>
        <w:tblGridChange w:id="84">
          <w:tblGrid>
            <w:gridCol w:w="4338"/>
            <w:gridCol w:w="4"/>
            <w:gridCol w:w="3568"/>
          </w:tblGrid>
        </w:tblGridChange>
      </w:tblGrid>
      <w:tr w:rsidR="0098601B" w:rsidRPr="00C60003" w14:paraId="3FC455BF" w14:textId="77777777" w:rsidTr="0098601B">
        <w:trPr>
          <w:trHeight w:val="343"/>
          <w:ins w:id="85" w:author="Dattatray Patil (Contractor)" w:date="2021-02-04T17:22:00Z"/>
          <w:trPrChange w:id="86" w:author="Dattatray Patil (Contractor)" w:date="2021-02-04T17:24:00Z">
            <w:trPr>
              <w:trHeight w:val="343"/>
            </w:trPr>
          </w:trPrChange>
        </w:trPr>
        <w:tc>
          <w:tcPr>
            <w:tcW w:w="2808" w:type="dxa"/>
            <w:shd w:val="clear" w:color="auto" w:fill="BFBFBF" w:themeFill="background1" w:themeFillShade="BF"/>
            <w:tcPrChange w:id="87" w:author="Dattatray Patil (Contractor)" w:date="2021-02-04T17:24:00Z">
              <w:tcPr>
                <w:tcW w:w="4509" w:type="dxa"/>
              </w:tcPr>
            </w:tcPrChange>
          </w:tcPr>
          <w:p w14:paraId="0453F70C" w14:textId="6BA72C8A" w:rsidR="0098601B" w:rsidRPr="00C60003" w:rsidRDefault="0098601B" w:rsidP="00AB4C51">
            <w:pPr>
              <w:rPr>
                <w:ins w:id="88" w:author="Dattatray Patil (Contractor)" w:date="2021-02-04T17:22:00Z"/>
                <w:b/>
                <w:bCs/>
              </w:rPr>
            </w:pPr>
            <w:ins w:id="89" w:author="Dattatray Patil (Contractor)" w:date="2021-02-04T17:22:00Z">
              <w:r>
                <w:rPr>
                  <w:b/>
                  <w:bCs/>
                </w:rPr>
                <w:t>Excel Column Name</w:t>
              </w:r>
            </w:ins>
          </w:p>
        </w:tc>
        <w:tc>
          <w:tcPr>
            <w:tcW w:w="2551" w:type="dxa"/>
            <w:shd w:val="clear" w:color="auto" w:fill="BFBFBF" w:themeFill="background1" w:themeFillShade="BF"/>
            <w:tcPrChange w:id="90" w:author="Dattatray Patil (Contractor)" w:date="2021-02-04T17:24:00Z">
              <w:tcPr>
                <w:tcW w:w="3685" w:type="dxa"/>
                <w:gridSpan w:val="2"/>
              </w:tcPr>
            </w:tcPrChange>
          </w:tcPr>
          <w:p w14:paraId="2439281B" w14:textId="4538DEF4" w:rsidR="0098601B" w:rsidRPr="00C60003" w:rsidRDefault="0098601B" w:rsidP="00AB4C51">
            <w:pPr>
              <w:rPr>
                <w:ins w:id="91" w:author="Dattatray Patil (Contractor)" w:date="2021-02-04T17:22:00Z"/>
                <w:b/>
                <w:bCs/>
              </w:rPr>
            </w:pPr>
            <w:ins w:id="92" w:author="Dattatray Patil (Contractor)" w:date="2021-02-04T17:22:00Z">
              <w:r>
                <w:rPr>
                  <w:b/>
                  <w:bCs/>
                </w:rPr>
                <w:t>Dynamic Value Selection</w:t>
              </w:r>
            </w:ins>
          </w:p>
        </w:tc>
      </w:tr>
      <w:tr w:rsidR="00EB2226" w:rsidRPr="00C60003" w14:paraId="540E80C3" w14:textId="77777777" w:rsidTr="0098601B">
        <w:trPr>
          <w:trHeight w:val="343"/>
          <w:trPrChange w:id="93" w:author="Dattatray Patil (Contractor)" w:date="2021-02-04T17:24:00Z">
            <w:trPr>
              <w:trHeight w:val="343"/>
            </w:trPr>
          </w:trPrChange>
        </w:trPr>
        <w:tc>
          <w:tcPr>
            <w:tcW w:w="2808" w:type="dxa"/>
            <w:tcPrChange w:id="94" w:author="Dattatray Patil (Contractor)" w:date="2021-02-04T17:24:00Z">
              <w:tcPr>
                <w:tcW w:w="4509" w:type="dxa"/>
                <w:gridSpan w:val="2"/>
              </w:tcPr>
            </w:tcPrChange>
          </w:tcPr>
          <w:p w14:paraId="7D956684" w14:textId="77777777" w:rsidR="00EB2226" w:rsidRPr="0098601B" w:rsidRDefault="00EB2226" w:rsidP="00AB4C51">
            <w:pPr>
              <w:rPr>
                <w:rPrChange w:id="95" w:author="Dattatray Patil (Contractor)" w:date="2021-02-04T17:24:00Z">
                  <w:rPr/>
                </w:rPrChange>
              </w:rPr>
            </w:pPr>
            <w:r w:rsidRPr="0098601B">
              <w:rPr>
                <w:rPrChange w:id="96" w:author="Dattatray Patil (Contractor)" w:date="2021-02-04T17:24:00Z">
                  <w:rPr>
                    <w:b/>
                    <w:bCs/>
                  </w:rPr>
                </w:rPrChange>
              </w:rPr>
              <w:t>Where</w:t>
            </w:r>
          </w:p>
        </w:tc>
        <w:tc>
          <w:tcPr>
            <w:tcW w:w="2551" w:type="dxa"/>
            <w:tcPrChange w:id="97" w:author="Dattatray Patil (Contractor)" w:date="2021-02-04T17:24:00Z">
              <w:tcPr>
                <w:tcW w:w="3685" w:type="dxa"/>
              </w:tcPr>
            </w:tcPrChange>
          </w:tcPr>
          <w:p w14:paraId="678AD4B1" w14:textId="77777777" w:rsidR="00EB2226" w:rsidRPr="0098601B" w:rsidRDefault="00EB2226" w:rsidP="00AB4C51">
            <w:pPr>
              <w:rPr>
                <w:rPrChange w:id="98" w:author="Dattatray Patil (Contractor)" w:date="2021-02-04T17:24:00Z">
                  <w:rPr/>
                </w:rPrChange>
              </w:rPr>
            </w:pPr>
            <w:r w:rsidRPr="0098601B">
              <w:rPr>
                <w:rPrChange w:id="99" w:author="Dattatray Patil (Contractor)" w:date="2021-02-04T17:24:00Z">
                  <w:rPr>
                    <w:b/>
                    <w:bCs/>
                  </w:rPr>
                </w:rPrChange>
              </w:rPr>
              <w:t>Full address</w:t>
            </w:r>
          </w:p>
        </w:tc>
      </w:tr>
      <w:tr w:rsidR="00EB2226" w:rsidRPr="00C60003" w14:paraId="5E3CFDC2" w14:textId="77777777" w:rsidTr="0098601B">
        <w:trPr>
          <w:trHeight w:val="343"/>
          <w:trPrChange w:id="100" w:author="Dattatray Patil (Contractor)" w:date="2021-02-04T17:24:00Z">
            <w:trPr>
              <w:trHeight w:val="343"/>
            </w:trPr>
          </w:trPrChange>
        </w:trPr>
        <w:tc>
          <w:tcPr>
            <w:tcW w:w="2808" w:type="dxa"/>
            <w:tcPrChange w:id="101" w:author="Dattatray Patil (Contractor)" w:date="2021-02-04T17:24:00Z">
              <w:tcPr>
                <w:tcW w:w="4509" w:type="dxa"/>
                <w:gridSpan w:val="2"/>
              </w:tcPr>
            </w:tcPrChange>
          </w:tcPr>
          <w:p w14:paraId="4B6E9959" w14:textId="77777777" w:rsidR="00EB2226" w:rsidRPr="0098601B" w:rsidRDefault="00EB2226" w:rsidP="00AB4C51">
            <w:pPr>
              <w:rPr>
                <w:rPrChange w:id="102" w:author="Dattatray Patil (Contractor)" w:date="2021-02-04T17:24:00Z">
                  <w:rPr>
                    <w:b/>
                    <w:bCs/>
                  </w:rPr>
                </w:rPrChange>
              </w:rPr>
            </w:pPr>
            <w:r w:rsidRPr="0098601B">
              <w:rPr>
                <w:rPrChange w:id="103" w:author="Dattatray Patil (Contractor)" w:date="2021-02-04T17:24:00Z">
                  <w:rPr>
                    <w:b/>
                    <w:bCs/>
                  </w:rPr>
                </w:rPrChange>
              </w:rPr>
              <w:t>Who</w:t>
            </w:r>
          </w:p>
        </w:tc>
        <w:tc>
          <w:tcPr>
            <w:tcW w:w="2551" w:type="dxa"/>
            <w:tcPrChange w:id="104" w:author="Dattatray Patil (Contractor)" w:date="2021-02-04T17:24:00Z">
              <w:tcPr>
                <w:tcW w:w="3685" w:type="dxa"/>
              </w:tcPr>
            </w:tcPrChange>
          </w:tcPr>
          <w:p w14:paraId="6CFDC35F" w14:textId="77777777" w:rsidR="00EB2226" w:rsidRPr="0098601B" w:rsidRDefault="00EB2226" w:rsidP="00AB4C51">
            <w:pPr>
              <w:rPr>
                <w:rPrChange w:id="105" w:author="Dattatray Patil (Contractor)" w:date="2021-02-04T17:24:00Z">
                  <w:rPr>
                    <w:b/>
                    <w:bCs/>
                  </w:rPr>
                </w:rPrChange>
              </w:rPr>
            </w:pPr>
            <w:proofErr w:type="gramStart"/>
            <w:r w:rsidRPr="0098601B">
              <w:rPr>
                <w:rPrChange w:id="106" w:author="Dattatray Patil (Contractor)" w:date="2021-02-04T17:24:00Z">
                  <w:rPr>
                    <w:b/>
                    <w:bCs/>
                  </w:rPr>
                </w:rPrChange>
              </w:rPr>
              <w:t>User name</w:t>
            </w:r>
            <w:proofErr w:type="gramEnd"/>
          </w:p>
        </w:tc>
      </w:tr>
      <w:tr w:rsidR="00EB2226" w:rsidRPr="00C60003" w14:paraId="4ECF9E8B" w14:textId="77777777" w:rsidTr="0098601B">
        <w:trPr>
          <w:trHeight w:val="343"/>
          <w:trPrChange w:id="107" w:author="Dattatray Patil (Contractor)" w:date="2021-02-04T17:24:00Z">
            <w:trPr>
              <w:trHeight w:val="343"/>
            </w:trPr>
          </w:trPrChange>
        </w:trPr>
        <w:tc>
          <w:tcPr>
            <w:tcW w:w="2808" w:type="dxa"/>
            <w:tcPrChange w:id="108" w:author="Dattatray Patil (Contractor)" w:date="2021-02-04T17:24:00Z">
              <w:tcPr>
                <w:tcW w:w="4509" w:type="dxa"/>
                <w:gridSpan w:val="2"/>
              </w:tcPr>
            </w:tcPrChange>
          </w:tcPr>
          <w:p w14:paraId="64DFEB31" w14:textId="77777777" w:rsidR="00EB2226" w:rsidRPr="0098601B" w:rsidRDefault="00EB2226" w:rsidP="00AB4C51">
            <w:pPr>
              <w:rPr>
                <w:rPrChange w:id="109" w:author="Dattatray Patil (Contractor)" w:date="2021-02-04T17:24:00Z">
                  <w:rPr>
                    <w:b/>
                    <w:bCs/>
                  </w:rPr>
                </w:rPrChange>
              </w:rPr>
            </w:pPr>
            <w:r w:rsidRPr="0098601B">
              <w:rPr>
                <w:rPrChange w:id="110" w:author="Dattatray Patil (Contractor)" w:date="2021-02-04T17:24:00Z">
                  <w:rPr>
                    <w:b/>
                    <w:bCs/>
                  </w:rPr>
                </w:rPrChange>
              </w:rPr>
              <w:t>When</w:t>
            </w:r>
          </w:p>
        </w:tc>
        <w:tc>
          <w:tcPr>
            <w:tcW w:w="2551" w:type="dxa"/>
            <w:tcPrChange w:id="111" w:author="Dattatray Patil (Contractor)" w:date="2021-02-04T17:24:00Z">
              <w:tcPr>
                <w:tcW w:w="3685" w:type="dxa"/>
              </w:tcPr>
            </w:tcPrChange>
          </w:tcPr>
          <w:p w14:paraId="7D4EB055" w14:textId="77777777" w:rsidR="00EB2226" w:rsidRPr="0098601B" w:rsidRDefault="00EB2226" w:rsidP="00AB4C51">
            <w:pPr>
              <w:rPr>
                <w:rPrChange w:id="112" w:author="Dattatray Patil (Contractor)" w:date="2021-02-04T17:24:00Z">
                  <w:rPr>
                    <w:b/>
                    <w:bCs/>
                  </w:rPr>
                </w:rPrChange>
              </w:rPr>
            </w:pPr>
            <w:r w:rsidRPr="0098601B">
              <w:rPr>
                <w:rPrChange w:id="113" w:author="Dattatray Patil (Contractor)" w:date="2021-02-04T17:24:00Z">
                  <w:rPr>
                    <w:b/>
                    <w:bCs/>
                  </w:rPr>
                </w:rPrChange>
              </w:rPr>
              <w:t>Timestamp</w:t>
            </w:r>
          </w:p>
        </w:tc>
      </w:tr>
    </w:tbl>
    <w:p w14:paraId="6B3C6316" w14:textId="77777777" w:rsidR="0098601B" w:rsidRDefault="0098601B" w:rsidP="0098601B">
      <w:pPr>
        <w:keepNext/>
        <w:ind w:left="1080" w:firstLine="360"/>
        <w:rPr>
          <w:ins w:id="114" w:author="Dattatray Patil (Contractor)" w:date="2021-02-04T17:24:00Z"/>
        </w:rPr>
      </w:pPr>
    </w:p>
    <w:p w14:paraId="0E022978" w14:textId="06544DE1" w:rsidR="00EB2226" w:rsidRDefault="00EB2226" w:rsidP="0098601B">
      <w:pPr>
        <w:keepNext/>
        <w:ind w:left="1080" w:firstLine="360"/>
        <w:pPrChange w:id="115" w:author="Dattatray Patil (Contractor)" w:date="2021-02-04T17:20:00Z">
          <w:pPr>
            <w:keepNext/>
            <w:ind w:left="360"/>
          </w:pPr>
        </w:pPrChange>
      </w:pPr>
      <w:r>
        <w:t xml:space="preserve">Your </w:t>
      </w:r>
      <w:ins w:id="116" w:author="Dattatray Patil (Contractor)" w:date="2021-02-04T17:23:00Z">
        <w:r w:rsidR="0098601B">
          <w:t>“</w:t>
        </w:r>
      </w:ins>
      <w:r>
        <w:t xml:space="preserve">Add a </w:t>
      </w:r>
      <w:del w:id="117" w:author="Dattatray Patil (Contractor)" w:date="2021-02-04T17:23:00Z">
        <w:r w:rsidDel="0098601B">
          <w:delText xml:space="preserve">row </w:delText>
        </w:r>
      </w:del>
      <w:ins w:id="118" w:author="Dattatray Patil (Contractor)" w:date="2021-02-04T17:23:00Z">
        <w:r w:rsidR="0098601B">
          <w:t>dynamic value” row</w:t>
        </w:r>
        <w:r w:rsidR="0098601B">
          <w:t xml:space="preserve"> </w:t>
        </w:r>
      </w:ins>
      <w:r>
        <w:t xml:space="preserve">into a table action should look </w:t>
      </w:r>
      <w:del w:id="119" w:author="Dattatray Patil (Contractor)" w:date="2021-02-04T17:23:00Z">
        <w:r w:rsidDel="0098601B">
          <w:delText xml:space="preserve">similar to the following </w:delText>
        </w:r>
      </w:del>
      <w:ins w:id="120" w:author="Dattatray Patil (Contractor)" w:date="2021-02-04T17:24:00Z">
        <w:r w:rsidR="0098601B">
          <w:t xml:space="preserve">like below </w:t>
        </w:r>
      </w:ins>
      <w:r>
        <w:t>screenshot:</w:t>
      </w:r>
    </w:p>
    <w:p w14:paraId="03FD9473" w14:textId="77777777" w:rsidR="00EB2226" w:rsidRPr="0040387A" w:rsidRDefault="00EB2226" w:rsidP="0098601B">
      <w:pPr>
        <w:pStyle w:val="ListParagraph"/>
        <w:ind w:firstLine="720"/>
        <w:rPr>
          <w:szCs w:val="20"/>
        </w:rPr>
        <w:pPrChange w:id="121" w:author="Dattatray Patil (Contractor)" w:date="2021-02-04T17:24:00Z">
          <w:pPr>
            <w:pStyle w:val="ListParagraph"/>
            <w:jc w:val="center"/>
          </w:pPr>
        </w:pPrChange>
      </w:pPr>
      <w:r>
        <w:rPr>
          <w:noProof/>
        </w:rPr>
        <w:drawing>
          <wp:inline distT="0" distB="0" distL="0" distR="0" wp14:anchorId="34E8DA94" wp14:editId="0AA0AE95">
            <wp:extent cx="3349792" cy="3559928"/>
            <wp:effectExtent l="19050" t="19050" r="22225" b="21590"/>
            <wp:docPr id="436387860" name="Picture 1771269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6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190" cy="3623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BC9A3B" w14:textId="72757D48" w:rsidR="0098601B" w:rsidRDefault="0098601B" w:rsidP="0098601B">
      <w:pPr>
        <w:pStyle w:val="ListParagraph"/>
        <w:rPr>
          <w:ins w:id="122" w:author="Dattatray Patil (Contractor)" w:date="2021-02-04T17:21:00Z"/>
        </w:rPr>
      </w:pPr>
    </w:p>
    <w:p w14:paraId="205427AC" w14:textId="0FB0D2DF" w:rsidR="0098601B" w:rsidRDefault="0098601B" w:rsidP="0098601B">
      <w:pPr>
        <w:pStyle w:val="ListParagraph"/>
        <w:rPr>
          <w:ins w:id="123" w:author="Dattatray Patil (Contractor)" w:date="2021-02-04T18:47:00Z"/>
        </w:rPr>
      </w:pPr>
    </w:p>
    <w:p w14:paraId="0D9675C1" w14:textId="60301E31" w:rsidR="00B704C1" w:rsidRDefault="00B704C1" w:rsidP="0098601B">
      <w:pPr>
        <w:pStyle w:val="ListParagraph"/>
        <w:rPr>
          <w:ins w:id="124" w:author="Dattatray Patil (Contractor)" w:date="2021-02-04T18:47:00Z"/>
        </w:rPr>
      </w:pPr>
    </w:p>
    <w:p w14:paraId="310316AB" w14:textId="77777777" w:rsidR="00B704C1" w:rsidRDefault="00B704C1" w:rsidP="0098601B">
      <w:pPr>
        <w:pStyle w:val="ListParagraph"/>
        <w:rPr>
          <w:ins w:id="125" w:author="Dattatray Patil (Contractor)" w:date="2021-02-04T17:21:00Z"/>
        </w:rPr>
      </w:pPr>
    </w:p>
    <w:p w14:paraId="3234A791" w14:textId="1A8CC614" w:rsidR="00EB2226" w:rsidRDefault="00EB2226" w:rsidP="00BA2F4F">
      <w:pPr>
        <w:pStyle w:val="ListParagraph"/>
        <w:numPr>
          <w:ilvl w:val="0"/>
          <w:numId w:val="1"/>
        </w:numPr>
        <w:spacing w:line="360" w:lineRule="auto"/>
        <w:pPrChange w:id="126" w:author="Dattatray Patil (Contractor)" w:date="2021-02-04T17:37:00Z">
          <w:pPr>
            <w:pStyle w:val="ListParagraph"/>
            <w:numPr>
              <w:numId w:val="1"/>
            </w:numPr>
            <w:ind w:hanging="360"/>
          </w:pPr>
        </w:pPrChange>
      </w:pPr>
      <w:r>
        <w:t xml:space="preserve">In the </w:t>
      </w:r>
      <w:del w:id="127" w:author="Dattatray Patil (Contractor)" w:date="2021-02-04T17:25:00Z">
        <w:r w:rsidDel="0091040C">
          <w:delText>upper right corner, select</w:delText>
        </w:r>
      </w:del>
      <w:ins w:id="128" w:author="Dattatray Patil (Contractor)" w:date="2021-02-04T17:25:00Z">
        <w:r w:rsidR="0091040C">
          <w:t>Click</w:t>
        </w:r>
      </w:ins>
      <w:r>
        <w:t xml:space="preserve"> </w:t>
      </w:r>
      <w:r w:rsidRPr="0032106A">
        <w:rPr>
          <w:b/>
          <w:bCs/>
        </w:rPr>
        <w:t>Save</w:t>
      </w:r>
      <w:r>
        <w:t>.</w:t>
      </w:r>
    </w:p>
    <w:p w14:paraId="290D2A76" w14:textId="225EC8F3" w:rsidR="00EB2226" w:rsidRDefault="0091040C" w:rsidP="00EB2226">
      <w:pPr>
        <w:pStyle w:val="ListParagraph"/>
        <w:rPr>
          <w:ins w:id="129" w:author="Dattatray Patil (Contractor)" w:date="2021-02-04T17:37:00Z"/>
        </w:rPr>
      </w:pPr>
      <w:ins w:id="130" w:author="Dattatray Patil (Contractor)" w:date="2021-02-04T17:26:00Z">
        <w:r>
          <w:rPr>
            <w:noProof/>
          </w:rPr>
          <w:drawing>
            <wp:inline distT="0" distB="0" distL="0" distR="0" wp14:anchorId="3BA09DD1" wp14:editId="3DC8E90C">
              <wp:extent cx="2232831" cy="2173263"/>
              <wp:effectExtent l="19050" t="19050" r="15240" b="1778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77107" cy="2216358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  <w:del w:id="131" w:author="Dattatray Patil (Contractor)" w:date="2021-02-04T17:25:00Z">
        <w:r w:rsidR="00EB2226" w:rsidDel="0091040C">
          <w:rPr>
            <w:noProof/>
          </w:rPr>
          <w:drawing>
            <wp:inline distT="0" distB="0" distL="0" distR="0" wp14:anchorId="4190594B" wp14:editId="5FEF7B0A">
              <wp:extent cx="3286125" cy="447675"/>
              <wp:effectExtent l="0" t="0" r="9525" b="9525"/>
              <wp:docPr id="685526637" name="Picture 99543073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95430738"/>
                      <pic:cNvPicPr/>
                    </pic:nvPicPr>
                    <pic:blipFill>
                      <a:blip r:embed="rId2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86125" cy="447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294FD0D8" w14:textId="5FA13744" w:rsidR="00BA2F4F" w:rsidDel="00B704C1" w:rsidRDefault="00BA2F4F" w:rsidP="00EB2226">
      <w:pPr>
        <w:pStyle w:val="ListParagraph"/>
        <w:rPr>
          <w:del w:id="132" w:author="Dattatray Patil (Contractor)" w:date="2021-02-04T18:47:00Z"/>
        </w:rPr>
      </w:pPr>
    </w:p>
    <w:p w14:paraId="7922C0F6" w14:textId="77777777" w:rsidR="00EB2226" w:rsidRDefault="00EB2226" w:rsidP="00EB2226">
      <w:pPr>
        <w:pStyle w:val="ListParagraph"/>
        <w:numPr>
          <w:ilvl w:val="0"/>
          <w:numId w:val="1"/>
        </w:numPr>
      </w:pPr>
      <w:r>
        <w:t>Run the Flow, using the following steps:</w:t>
      </w:r>
    </w:p>
    <w:p w14:paraId="4551A43D" w14:textId="35050989" w:rsidR="00EB2226" w:rsidRDefault="00EB2226" w:rsidP="00EB2226">
      <w:pPr>
        <w:pStyle w:val="ListParagraph"/>
        <w:numPr>
          <w:ilvl w:val="1"/>
          <w:numId w:val="1"/>
        </w:numPr>
        <w:rPr>
          <w:ins w:id="133" w:author="Dattatray Patil (Contractor)" w:date="2021-02-04T17:29:00Z"/>
        </w:rPr>
      </w:pPr>
      <w:r>
        <w:t>Click the back arrow to return to the flow page</w:t>
      </w:r>
    </w:p>
    <w:p w14:paraId="1D4B8CB0" w14:textId="70A80AAA" w:rsidR="00BA2F4F" w:rsidDel="00BA2F4F" w:rsidRDefault="00BA2F4F" w:rsidP="00EB2226">
      <w:pPr>
        <w:pStyle w:val="ListParagraph"/>
        <w:numPr>
          <w:ilvl w:val="1"/>
          <w:numId w:val="1"/>
        </w:numPr>
        <w:rPr>
          <w:del w:id="134" w:author="Dattatray Patil (Contractor)" w:date="2021-02-04T17:30:00Z"/>
        </w:rPr>
        <w:pPrChange w:id="135" w:author="Dattatray Patil (Contractor)" w:date="2021-02-04T17:30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36" w:author="Dattatray Patil (Contractor)" w:date="2021-02-04T17:29:00Z"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7B613F40" wp14:editId="34DC25DB">
              <wp:simplePos x="0" y="0"/>
              <wp:positionH relativeFrom="column">
                <wp:posOffset>960120</wp:posOffset>
              </wp:positionH>
              <wp:positionV relativeFrom="paragraph">
                <wp:posOffset>21590</wp:posOffset>
              </wp:positionV>
              <wp:extent cx="1304925" cy="457200"/>
              <wp:effectExtent l="19050" t="19050" r="28575" b="19050"/>
              <wp:wrapTopAndBottom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04925" cy="45720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anchor>
          </w:drawing>
        </w:r>
      </w:ins>
    </w:p>
    <w:p w14:paraId="68169033" w14:textId="0C5E5638" w:rsidR="00EB2226" w:rsidRDefault="00EB2226" w:rsidP="00EB2226">
      <w:pPr>
        <w:pStyle w:val="ListParagraph"/>
        <w:numPr>
          <w:ilvl w:val="1"/>
          <w:numId w:val="1"/>
        </w:numPr>
        <w:pPrChange w:id="137" w:author="Dattatray Patil (Contractor)" w:date="2021-02-04T17:30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del w:id="138" w:author="Dattatray Patil (Contractor)" w:date="2021-02-04T17:30:00Z">
        <w:r w:rsidDel="00BA2F4F">
          <w:delText xml:space="preserve">Click the three dots to the left of </w:delText>
        </w:r>
        <w:r w:rsidRPr="00BA2F4F" w:rsidDel="00BA2F4F">
          <w:rPr>
            <w:rPrChange w:id="139" w:author="Dattatray Patil (Contractor)" w:date="2021-02-04T17:30:00Z">
              <w:rPr>
                <w:b/>
                <w:bCs/>
              </w:rPr>
            </w:rPrChange>
          </w:rPr>
          <w:delText>More</w:delText>
        </w:r>
        <w:r w:rsidDel="00BA2F4F">
          <w:delText xml:space="preserve"> and </w:delText>
        </w:r>
      </w:del>
      <w:r>
        <w:t xml:space="preserve">then click </w:t>
      </w:r>
      <w:r w:rsidRPr="00BA2F4F">
        <w:rPr>
          <w:rPrChange w:id="140" w:author="Dattatray Patil (Contractor)" w:date="2021-02-04T17:30:00Z">
            <w:rPr>
              <w:b/>
              <w:bCs/>
            </w:rPr>
          </w:rPrChange>
        </w:rPr>
        <w:t>Run now</w:t>
      </w:r>
      <w:r>
        <w:t xml:space="preserve"> (you could also use the </w:t>
      </w:r>
      <w:r w:rsidRPr="00BA2F4F">
        <w:rPr>
          <w:rPrChange w:id="141" w:author="Dattatray Patil (Contractor)" w:date="2021-02-04T17:30:00Z">
            <w:rPr>
              <w:b/>
              <w:bCs/>
            </w:rPr>
          </w:rPrChange>
        </w:rPr>
        <w:t>Test</w:t>
      </w:r>
      <w:r>
        <w:t xml:space="preserve"> button).</w:t>
      </w:r>
    </w:p>
    <w:p w14:paraId="44A6DEC7" w14:textId="75D3E050" w:rsidR="00EB2226" w:rsidRPr="0068048B" w:rsidRDefault="00EB2226" w:rsidP="00BA2F4F">
      <w:pPr>
        <w:ind w:left="1440"/>
        <w:pPrChange w:id="142" w:author="Dattatray Patil (Contractor)" w:date="2021-02-04T17:37:00Z">
          <w:pPr>
            <w:ind w:left="720"/>
          </w:pPr>
        </w:pPrChange>
      </w:pPr>
      <w:r w:rsidRPr="00697911">
        <w:rPr>
          <w:b/>
          <w:bCs/>
        </w:rPr>
        <w:t xml:space="preserve">Note: </w:t>
      </w:r>
      <w:r>
        <w:t xml:space="preserve">If needed, click </w:t>
      </w:r>
      <w:r w:rsidRPr="0032106A">
        <w:rPr>
          <w:b/>
          <w:bCs/>
        </w:rPr>
        <w:t>Allow</w:t>
      </w:r>
      <w:r>
        <w:t xml:space="preserve"> to allow the flow to access your device to obtain your location</w:t>
      </w:r>
      <w:ins w:id="143" w:author="Dattatray Patil (Contractor)" w:date="2021-02-04T17:33:00Z">
        <w:r w:rsidR="00BA2F4F">
          <w:t xml:space="preserve"> and if required “Sign In” right side </w:t>
        </w:r>
      </w:ins>
      <w:ins w:id="144" w:author="Dattatray Patil (Contractor)" w:date="2021-02-04T17:34:00Z">
        <w:r w:rsidR="00BA2F4F">
          <w:t>slider panel.</w:t>
        </w:r>
      </w:ins>
      <w:del w:id="145" w:author="Dattatray Patil (Contractor)" w:date="2021-02-04T17:34:00Z">
        <w:r w:rsidDel="00BA2F4F">
          <w:delText>.</w:delText>
        </w:r>
      </w:del>
    </w:p>
    <w:p w14:paraId="50BD417F" w14:textId="7699C431" w:rsidR="00EB2226" w:rsidRDefault="00BA2F4F" w:rsidP="00BA2F4F">
      <w:pPr>
        <w:pStyle w:val="ListParagraph"/>
        <w:ind w:firstLine="714"/>
        <w:pPrChange w:id="146" w:author="Dattatray Patil (Contractor)" w:date="2021-02-04T17:37:00Z">
          <w:pPr>
            <w:pStyle w:val="ListParagraph"/>
          </w:pPr>
        </w:pPrChange>
      </w:pPr>
      <w:ins w:id="147" w:author="Dattatray Patil (Contractor)" w:date="2021-02-04T17:32:00Z">
        <w:r>
          <w:rPr>
            <w:noProof/>
          </w:rPr>
          <w:drawing>
            <wp:inline distT="0" distB="0" distL="0" distR="0" wp14:anchorId="78617E41" wp14:editId="2BA855BF">
              <wp:extent cx="4665387" cy="413082"/>
              <wp:effectExtent l="19050" t="19050" r="20955" b="2540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3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8331"/>
                      <a:stretch/>
                    </pic:blipFill>
                    <pic:spPr bwMode="auto">
                      <a:xfrm>
                        <a:off x="0" y="0"/>
                        <a:ext cx="4816974" cy="426504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  <w:del w:id="148" w:author="Dattatray Patil (Contractor)" w:date="2021-02-04T17:31:00Z">
        <w:r w:rsidR="00EB2226" w:rsidDel="00BA2F4F">
          <w:rPr>
            <w:noProof/>
          </w:rPr>
          <w:drawing>
            <wp:inline distT="0" distB="0" distL="0" distR="0" wp14:anchorId="7A538D81" wp14:editId="1BA38A60">
              <wp:extent cx="4538128" cy="986762"/>
              <wp:effectExtent l="0" t="0" r="0" b="4445"/>
              <wp:docPr id="1219742900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/>
                    </pic:nvPicPr>
                    <pic:blipFill>
                      <a:blip r:embed="rId3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97506" cy="99967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078690BD" w14:textId="77777777" w:rsidR="00EB2226" w:rsidRDefault="00EB2226" w:rsidP="00EB2226">
      <w:pPr>
        <w:pStyle w:val="ListParagraph"/>
      </w:pPr>
    </w:p>
    <w:p w14:paraId="506B4FD7" w14:textId="77777777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 xml:space="preserve">Ensure the flow ran successfully by checking your Excel sheet. You should see a new row with the requested information </w:t>
      </w:r>
    </w:p>
    <w:p w14:paraId="3FE2D940" w14:textId="77777777" w:rsidR="00EB2226" w:rsidRDefault="00EB2226" w:rsidP="00EB222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2F7DFB2B" wp14:editId="71AA03C0">
            <wp:extent cx="4656947" cy="403199"/>
            <wp:effectExtent l="19050" t="19050" r="10795" b="16510"/>
            <wp:docPr id="15333105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03623" cy="424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54689" w14:textId="77777777" w:rsidR="00EB2226" w:rsidRDefault="00EB2226" w:rsidP="00EB2226">
      <w:pPr>
        <w:pStyle w:val="ListParagraph"/>
        <w:ind w:firstLine="720"/>
      </w:pPr>
      <w:r w:rsidRPr="00697911">
        <w:rPr>
          <w:b/>
          <w:bCs/>
        </w:rPr>
        <w:t xml:space="preserve">Note: </w:t>
      </w:r>
      <w:r w:rsidRPr="00ED4BEE">
        <w:t>You might have to refresh the spreadsheet</w:t>
      </w:r>
      <w:r>
        <w:t xml:space="preserve"> to see the updated values.</w:t>
      </w:r>
    </w:p>
    <w:p w14:paraId="515FF140" w14:textId="77777777" w:rsidR="00EB2226" w:rsidRPr="00CE3905" w:rsidRDefault="00EB2226" w:rsidP="00CE3905">
      <w:pPr>
        <w:pStyle w:val="Heading2"/>
        <w:rPr>
          <w:rFonts w:ascii="Segoe UI" w:hAnsi="Segoe UI" w:cs="Segoe UI"/>
          <w:sz w:val="28"/>
          <w:szCs w:val="32"/>
          <w:rPrChange w:id="149" w:author="Dattatray Patil (Contractor)" w:date="2021-02-04T18:20:00Z">
            <w:rPr/>
          </w:rPrChange>
        </w:rPr>
        <w:pPrChange w:id="150" w:author="Dattatray Patil (Contractor)" w:date="2021-02-04T18:20:00Z">
          <w:pPr>
            <w:pStyle w:val="Heading4"/>
          </w:pPr>
        </w:pPrChange>
      </w:pPr>
      <w:bookmarkStart w:id="151" w:name="_Toc41060349"/>
      <w:r w:rsidRPr="00CE3905">
        <w:rPr>
          <w:rFonts w:ascii="Segoe UI" w:hAnsi="Segoe UI" w:cs="Segoe UI"/>
          <w:sz w:val="28"/>
          <w:szCs w:val="32"/>
          <w:rPrChange w:id="152" w:author="Dattatray Patil (Contractor)" w:date="2021-02-04T18:20:00Z">
            <w:rPr/>
          </w:rPrChange>
        </w:rPr>
        <w:t>Task 1.2: Convert the timestamp to a more user-friendly date/time format</w:t>
      </w:r>
      <w:bookmarkEnd w:id="151"/>
    </w:p>
    <w:p w14:paraId="68B70B46" w14:textId="44A71436" w:rsidR="00EB2226" w:rsidRDefault="00EB2226" w:rsidP="00D624D9">
      <w:pPr>
        <w:pStyle w:val="ListParagraph"/>
        <w:numPr>
          <w:ilvl w:val="0"/>
          <w:numId w:val="3"/>
        </w:numPr>
        <w:jc w:val="both"/>
        <w:pPrChange w:id="153" w:author="Dattatray Patil (Contractor)" w:date="2021-02-04T17:55:00Z">
          <w:pPr>
            <w:pStyle w:val="ListParagraph"/>
            <w:numPr>
              <w:numId w:val="3"/>
            </w:numPr>
            <w:ind w:hanging="360"/>
          </w:pPr>
        </w:pPrChange>
      </w:pPr>
      <w:r>
        <w:t xml:space="preserve">By default, Microsoft Automate uses UTC as its default time zone. Use the following steps to display the timestamp that matches your time zone. </w:t>
      </w:r>
      <w:ins w:id="154" w:author="Dattatray Patil (Contractor)" w:date="2021-02-04T17:54:00Z">
        <w:r w:rsidR="00D624D9">
          <w:t xml:space="preserve">Click on the edit button and follow the </w:t>
        </w:r>
      </w:ins>
      <w:ins w:id="155" w:author="Dattatray Patil (Contractor)" w:date="2021-02-04T17:55:00Z">
        <w:r w:rsidR="00D624D9">
          <w:t xml:space="preserve">below </w:t>
        </w:r>
      </w:ins>
      <w:ins w:id="156" w:author="Dattatray Patil (Contractor)" w:date="2021-02-04T17:54:00Z">
        <w:r w:rsidR="00D624D9">
          <w:t>steps</w:t>
        </w:r>
      </w:ins>
      <w:ins w:id="157" w:author="Dattatray Patil (Contractor)" w:date="2021-02-04T17:55:00Z">
        <w:r w:rsidR="00D624D9">
          <w:t xml:space="preserve"> :</w:t>
        </w:r>
      </w:ins>
    </w:p>
    <w:p w14:paraId="51387344" w14:textId="38A3CFFF" w:rsidR="00EB2226" w:rsidRDefault="00EB2226" w:rsidP="00EB2226">
      <w:pPr>
        <w:pStyle w:val="ListParagraph"/>
        <w:numPr>
          <w:ilvl w:val="1"/>
          <w:numId w:val="3"/>
        </w:numPr>
        <w:rPr>
          <w:ins w:id="158" w:author="Dattatray Patil (Contractor)" w:date="2021-02-04T17:54:00Z"/>
        </w:rPr>
      </w:pPr>
      <w:r>
        <w:t xml:space="preserve">Hover over the arrow joining the Manual trigger and the Excel action and click the </w:t>
      </w:r>
      <w:r w:rsidRPr="0032106A">
        <w:rPr>
          <w:b/>
          <w:bCs/>
        </w:rPr>
        <w:t>+</w:t>
      </w:r>
      <w:r>
        <w:t xml:space="preserve"> icon that </w:t>
      </w:r>
      <w:del w:id="159" w:author="Dattatray Patil (Contractor)" w:date="2021-02-04T17:55:00Z">
        <w:r w:rsidDel="00D624D9">
          <w:delText>appears, and</w:delText>
        </w:r>
      </w:del>
      <w:ins w:id="160" w:author="Dattatray Patil (Contractor)" w:date="2021-02-04T17:55:00Z">
        <w:r w:rsidR="00D624D9">
          <w:t>appears and</w:t>
        </w:r>
      </w:ins>
      <w:r>
        <w:t xml:space="preserve"> click </w:t>
      </w:r>
      <w:r w:rsidRPr="0032106A">
        <w:rPr>
          <w:b/>
          <w:bCs/>
        </w:rPr>
        <w:t>Add an action</w:t>
      </w:r>
      <w:r>
        <w:t>.</w:t>
      </w:r>
    </w:p>
    <w:p w14:paraId="57DF0C4C" w14:textId="46D2179A" w:rsidR="00D624D9" w:rsidRDefault="00D624D9" w:rsidP="00D624D9">
      <w:pPr>
        <w:pStyle w:val="ListParagraph"/>
        <w:ind w:left="1440"/>
        <w:rPr>
          <w:ins w:id="161" w:author="Dattatray Patil (Contractor)" w:date="2021-02-04T18:47:00Z"/>
        </w:rPr>
      </w:pPr>
      <w:ins w:id="162" w:author="Dattatray Patil (Contractor)" w:date="2021-02-04T17:54:00Z">
        <w:r>
          <w:rPr>
            <w:noProof/>
          </w:rPr>
          <w:drawing>
            <wp:inline distT="0" distB="0" distL="0" distR="0" wp14:anchorId="0A8EDBFA" wp14:editId="6C2F7F9E">
              <wp:extent cx="3174526" cy="1194276"/>
              <wp:effectExtent l="19050" t="19050" r="26035" b="2540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56883" cy="1225259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 w14:paraId="04E03801" w14:textId="28D135A9" w:rsidR="00B704C1" w:rsidRDefault="00B704C1" w:rsidP="00D624D9">
      <w:pPr>
        <w:pStyle w:val="ListParagraph"/>
        <w:ind w:left="1440"/>
        <w:rPr>
          <w:ins w:id="163" w:author="Dattatray Patil (Contractor)" w:date="2021-02-04T18:47:00Z"/>
        </w:rPr>
      </w:pPr>
    </w:p>
    <w:p w14:paraId="7D04702E" w14:textId="2E50821C" w:rsidR="00B704C1" w:rsidRDefault="00B704C1" w:rsidP="00D624D9">
      <w:pPr>
        <w:pStyle w:val="ListParagraph"/>
        <w:ind w:left="1440"/>
        <w:rPr>
          <w:ins w:id="164" w:author="Dattatray Patil (Contractor)" w:date="2021-02-04T18:47:00Z"/>
        </w:rPr>
      </w:pPr>
    </w:p>
    <w:p w14:paraId="619C2724" w14:textId="77777777" w:rsidR="00B704C1" w:rsidRDefault="00B704C1" w:rsidP="00D624D9">
      <w:pPr>
        <w:pStyle w:val="ListParagraph"/>
        <w:ind w:left="1440"/>
        <w:pPrChange w:id="165" w:author="Dattatray Patil (Contractor)" w:date="2021-02-04T17:54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</w:p>
    <w:p w14:paraId="2E9ED988" w14:textId="77777777" w:rsidR="00822C9F" w:rsidRDefault="00EB2226" w:rsidP="00EB2226">
      <w:pPr>
        <w:pStyle w:val="ListParagraph"/>
        <w:numPr>
          <w:ilvl w:val="1"/>
          <w:numId w:val="3"/>
        </w:numPr>
        <w:rPr>
          <w:ins w:id="166" w:author="Dattatray Patil (Contractor)" w:date="2021-02-04T18:04:00Z"/>
        </w:rPr>
      </w:pPr>
      <w:r>
        <w:t xml:space="preserve">In the </w:t>
      </w:r>
      <w:r w:rsidRPr="0032106A">
        <w:rPr>
          <w:b/>
          <w:bCs/>
        </w:rPr>
        <w:t>Search</w:t>
      </w:r>
      <w:r>
        <w:t xml:space="preserve"> text box, type </w:t>
      </w:r>
      <w:r w:rsidRPr="0032106A">
        <w:rPr>
          <w:b/>
          <w:bCs/>
          <w:color w:val="F6BD97" w:themeColor="accent2" w:themeTint="80"/>
        </w:rPr>
        <w:t>convert</w:t>
      </w:r>
      <w:r w:rsidRPr="0032106A">
        <w:rPr>
          <w:color w:val="F6BD97" w:themeColor="accent2" w:themeTint="80"/>
        </w:rPr>
        <w:t xml:space="preserve"> </w:t>
      </w:r>
      <w:r>
        <w:t xml:space="preserve">and then select </w:t>
      </w:r>
      <w:r>
        <w:rPr>
          <w:b/>
          <w:bCs/>
        </w:rPr>
        <w:t>Convert t</w:t>
      </w:r>
      <w:r w:rsidRPr="6BBE949E">
        <w:rPr>
          <w:b/>
          <w:bCs/>
        </w:rPr>
        <w:t xml:space="preserve">ime </w:t>
      </w:r>
      <w:r>
        <w:rPr>
          <w:b/>
          <w:bCs/>
        </w:rPr>
        <w:t>z</w:t>
      </w:r>
      <w:r w:rsidRPr="6BBE949E">
        <w:rPr>
          <w:b/>
          <w:bCs/>
        </w:rPr>
        <w:t>one</w:t>
      </w:r>
      <w:r>
        <w:t>.</w:t>
      </w:r>
      <w:commentRangeStart w:id="167"/>
      <w:commentRangeEnd w:id="167"/>
      <w:r>
        <w:rPr>
          <w:rStyle w:val="CommentReference"/>
        </w:rPr>
        <w:commentReference w:id="167"/>
      </w:r>
    </w:p>
    <w:p w14:paraId="7DAAD4B0" w14:textId="5FFCBE30" w:rsidR="00EB2226" w:rsidRPr="00173071" w:rsidRDefault="00EB2226" w:rsidP="00822C9F">
      <w:pPr>
        <w:pStyle w:val="ListParagraph"/>
        <w:ind w:left="1440"/>
        <w:pPrChange w:id="168" w:author="Dattatray Patil (Contractor)" w:date="2021-02-04T18:04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commentRangeStart w:id="169"/>
      <w:commentRangeEnd w:id="169"/>
      <w:r>
        <w:rPr>
          <w:rStyle w:val="CommentReference"/>
        </w:rPr>
        <w:commentReference w:id="169"/>
      </w:r>
      <w:ins w:id="170" w:author="Dattatray Patil (Contractor)" w:date="2021-02-04T18:04:00Z">
        <w:r w:rsidR="00822C9F" w:rsidRPr="00822C9F">
          <w:rPr>
            <w:noProof/>
          </w:rPr>
          <w:t xml:space="preserve"> </w:t>
        </w:r>
        <w:r w:rsidR="00822C9F">
          <w:rPr>
            <w:noProof/>
          </w:rPr>
          <w:drawing>
            <wp:inline distT="0" distB="0" distL="0" distR="0" wp14:anchorId="6BEB6EAE" wp14:editId="5358EFDD">
              <wp:extent cx="2634018" cy="2081090"/>
              <wp:effectExtent l="19050" t="19050" r="13970" b="14605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35"/>
                      <a:srcRect l="3100" t="1784" r="918"/>
                      <a:stretch/>
                    </pic:blipFill>
                    <pic:spPr bwMode="auto">
                      <a:xfrm>
                        <a:off x="0" y="0"/>
                        <a:ext cx="2664882" cy="2105475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1DAE4DBD" w14:textId="77777777" w:rsidR="00EB2226" w:rsidRDefault="00EB2226" w:rsidP="00EB2226">
      <w:pPr>
        <w:pStyle w:val="ListParagraph"/>
        <w:numPr>
          <w:ilvl w:val="1"/>
          <w:numId w:val="3"/>
        </w:numPr>
      </w:pPr>
      <w:r>
        <w:t xml:space="preserve">In the </w:t>
      </w:r>
      <w:r w:rsidRPr="0032106A">
        <w:rPr>
          <w:b/>
          <w:bCs/>
        </w:rPr>
        <w:t>Base time</w:t>
      </w:r>
      <w:r>
        <w:t xml:space="preserve"> property, select the trigger’s output property, </w:t>
      </w:r>
      <w:r w:rsidRPr="0032106A">
        <w:rPr>
          <w:b/>
          <w:bCs/>
        </w:rPr>
        <w:t>Timestamp</w:t>
      </w:r>
      <w:r>
        <w:t>.</w:t>
      </w:r>
    </w:p>
    <w:p w14:paraId="42E9116B" w14:textId="77777777" w:rsidR="00EB2226" w:rsidRDefault="00EB2226" w:rsidP="00EB2226">
      <w:pPr>
        <w:pStyle w:val="ListParagraph"/>
        <w:numPr>
          <w:ilvl w:val="1"/>
          <w:numId w:val="3"/>
        </w:numPr>
      </w:pPr>
      <w:r>
        <w:t xml:space="preserve">Use the drop-down list to select an appropriate time zone for the </w:t>
      </w:r>
      <w:r w:rsidRPr="00697911">
        <w:rPr>
          <w:b/>
          <w:bCs/>
        </w:rPr>
        <w:t xml:space="preserve">Source time zone </w:t>
      </w:r>
      <w:r>
        <w:t xml:space="preserve">and </w:t>
      </w:r>
      <w:r w:rsidRPr="00697911">
        <w:rPr>
          <w:b/>
          <w:bCs/>
        </w:rPr>
        <w:t xml:space="preserve">Destination time zone </w:t>
      </w:r>
      <w:r>
        <w:t xml:space="preserve">properties. </w:t>
      </w:r>
    </w:p>
    <w:p w14:paraId="024E13D6" w14:textId="77777777" w:rsidR="00EB2226" w:rsidRPr="0065123D" w:rsidDel="008B3487" w:rsidRDefault="00EB2226" w:rsidP="00EB2226">
      <w:pPr>
        <w:pStyle w:val="ListParagraph"/>
        <w:numPr>
          <w:ilvl w:val="1"/>
          <w:numId w:val="3"/>
        </w:numPr>
        <w:rPr>
          <w:del w:id="171" w:author="Dattatray Patil (Contractor)" w:date="2021-02-04T18:21:00Z"/>
        </w:rPr>
      </w:pPr>
      <w:r>
        <w:t xml:space="preserve">In the </w:t>
      </w:r>
      <w:r w:rsidRPr="0032106A">
        <w:rPr>
          <w:b/>
          <w:bCs/>
        </w:rPr>
        <w:t>Format</w:t>
      </w:r>
      <w:r>
        <w:t xml:space="preserve"> </w:t>
      </w:r>
      <w:r w:rsidRPr="0032106A">
        <w:rPr>
          <w:b/>
          <w:bCs/>
        </w:rPr>
        <w:t>string</w:t>
      </w:r>
      <w:r>
        <w:t xml:space="preserve"> property, scroll to the bottom of the drop-down list and select </w:t>
      </w:r>
      <w:r w:rsidRPr="6BBE949E">
        <w:rPr>
          <w:b/>
          <w:bCs/>
        </w:rPr>
        <w:t>custom</w:t>
      </w:r>
      <w:r>
        <w:t xml:space="preserve"> and then type </w:t>
      </w:r>
      <w:r w:rsidRPr="0032106A">
        <w:rPr>
          <w:b/>
          <w:bCs/>
          <w:color w:val="F6BD97" w:themeColor="accent2" w:themeTint="80"/>
        </w:rPr>
        <w:t>dd/MM/</w:t>
      </w:r>
      <w:proofErr w:type="spellStart"/>
      <w:r w:rsidRPr="0032106A">
        <w:rPr>
          <w:b/>
          <w:bCs/>
          <w:color w:val="F6BD97" w:themeColor="accent2" w:themeTint="80"/>
        </w:rPr>
        <w:t>yyyy-T-hh:mm:ss</w:t>
      </w:r>
      <w:proofErr w:type="spellEnd"/>
      <w:r>
        <w:rPr>
          <w:b/>
          <w:bCs/>
        </w:rPr>
        <w:t>.</w:t>
      </w:r>
      <w:r>
        <w:rPr>
          <w:b/>
          <w:bCs/>
        </w:rPr>
        <w:br/>
      </w:r>
      <w:r>
        <w:t xml:space="preserve">Notice there are several predefined Date &amp; Time formats. Your Convert time zone action should look </w:t>
      </w:r>
      <w:proofErr w:type="gramStart"/>
      <w:r>
        <w:t>similar to</w:t>
      </w:r>
      <w:proofErr w:type="gramEnd"/>
      <w:r>
        <w:t xml:space="preserve"> the following screenshot.</w:t>
      </w:r>
    </w:p>
    <w:p w14:paraId="085BA3AE" w14:textId="77777777" w:rsidR="00EB2226" w:rsidRPr="008B3487" w:rsidRDefault="00EB2226" w:rsidP="008B3487">
      <w:pPr>
        <w:pStyle w:val="ListParagraph"/>
        <w:numPr>
          <w:ilvl w:val="1"/>
          <w:numId w:val="3"/>
        </w:numPr>
        <w:rPr>
          <w:szCs w:val="20"/>
          <w:rPrChange w:id="172" w:author="Dattatray Patil (Contractor)" w:date="2021-02-04T18:21:00Z">
            <w:rPr/>
          </w:rPrChange>
        </w:rPr>
        <w:pPrChange w:id="173" w:author="Dattatray Patil (Contractor)" w:date="2021-02-04T18:21:00Z">
          <w:pPr>
            <w:pStyle w:val="ListParagraph"/>
          </w:pPr>
        </w:pPrChange>
      </w:pPr>
    </w:p>
    <w:p w14:paraId="3EA300C3" w14:textId="77777777" w:rsidR="00EB2226" w:rsidRDefault="00EB2226" w:rsidP="00EB2226">
      <w:pPr>
        <w:pStyle w:val="ListParagraph"/>
        <w:ind w:left="1440"/>
        <w:jc w:val="center"/>
        <w:rPr>
          <w:szCs w:val="20"/>
        </w:rPr>
      </w:pPr>
      <w:r>
        <w:rPr>
          <w:noProof/>
        </w:rPr>
        <w:drawing>
          <wp:inline distT="0" distB="0" distL="0" distR="0" wp14:anchorId="5AD00856" wp14:editId="33A0A70B">
            <wp:extent cx="4110709" cy="3343275"/>
            <wp:effectExtent l="19050" t="19050" r="23495" b="9525"/>
            <wp:docPr id="381024732" name="Picture 1771269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709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10C4E" w14:textId="77777777" w:rsidR="00EB2226" w:rsidRDefault="00EB2226" w:rsidP="00EB2226">
      <w:pPr>
        <w:pStyle w:val="ListParagraph"/>
        <w:rPr>
          <w:szCs w:val="20"/>
        </w:rPr>
      </w:pPr>
    </w:p>
    <w:p w14:paraId="3C21BDDD" w14:textId="77777777" w:rsidR="00EB2226" w:rsidRDefault="00EB2226" w:rsidP="008B3487">
      <w:pPr>
        <w:pStyle w:val="ListParagraph"/>
        <w:keepNext/>
        <w:numPr>
          <w:ilvl w:val="0"/>
          <w:numId w:val="3"/>
        </w:numPr>
        <w:spacing w:line="360" w:lineRule="auto"/>
        <w:ind w:left="714" w:hanging="357"/>
        <w:pPrChange w:id="174" w:author="Dattatray Patil (Contractor)" w:date="2021-02-04T18:21:00Z">
          <w:pPr>
            <w:pStyle w:val="ListParagraph"/>
            <w:keepNext/>
            <w:numPr>
              <w:numId w:val="3"/>
            </w:numPr>
            <w:ind w:left="714" w:hanging="357"/>
          </w:pPr>
        </w:pPrChange>
      </w:pPr>
      <w:r>
        <w:lastRenderedPageBreak/>
        <w:t xml:space="preserve">Update the </w:t>
      </w:r>
      <w:r>
        <w:rPr>
          <w:b/>
          <w:bCs/>
        </w:rPr>
        <w:t xml:space="preserve">Add a row into a table </w:t>
      </w:r>
      <w:r w:rsidRPr="00697911">
        <w:t>action</w:t>
      </w:r>
      <w:r>
        <w:t xml:space="preserve"> with the </w:t>
      </w:r>
      <w:r w:rsidRPr="6BBE949E">
        <w:rPr>
          <w:b/>
          <w:bCs/>
        </w:rPr>
        <w:t xml:space="preserve">Converted </w:t>
      </w:r>
      <w:r>
        <w:rPr>
          <w:b/>
          <w:bCs/>
        </w:rPr>
        <w:t>t</w:t>
      </w:r>
      <w:r w:rsidRPr="6BBE949E">
        <w:rPr>
          <w:b/>
          <w:bCs/>
        </w:rPr>
        <w:t>ime</w:t>
      </w:r>
      <w:r>
        <w:t xml:space="preserve"> value:</w:t>
      </w:r>
    </w:p>
    <w:p w14:paraId="757DA398" w14:textId="72B300EB" w:rsidR="00EB2226" w:rsidRDefault="00EB2226" w:rsidP="00EB222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24987B8E" wp14:editId="0C548F76">
            <wp:extent cx="2191887" cy="2223769"/>
            <wp:effectExtent l="19050" t="19050" r="18415" b="24765"/>
            <wp:docPr id="476207209" name="Picture 1771269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1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719" cy="2246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9F607" w14:textId="77777777" w:rsidR="00EB2226" w:rsidRDefault="00EB2226" w:rsidP="00EB2226">
      <w:pPr>
        <w:pStyle w:val="ListParagraph"/>
        <w:rPr>
          <w:szCs w:val="20"/>
        </w:rPr>
      </w:pPr>
    </w:p>
    <w:p w14:paraId="63605577" w14:textId="77777777" w:rsidR="00EB2226" w:rsidRDefault="00EB2226" w:rsidP="008B3487">
      <w:pPr>
        <w:pStyle w:val="ListParagraph"/>
        <w:numPr>
          <w:ilvl w:val="0"/>
          <w:numId w:val="3"/>
        </w:numPr>
        <w:spacing w:line="360" w:lineRule="auto"/>
        <w:pPrChange w:id="175" w:author="Dattatray Patil (Contractor)" w:date="2021-02-04T18:21:00Z">
          <w:pPr>
            <w:pStyle w:val="ListParagraph"/>
            <w:numPr>
              <w:numId w:val="3"/>
            </w:numPr>
            <w:ind w:hanging="360"/>
          </w:pPr>
        </w:pPrChange>
      </w:pPr>
      <w:r>
        <w:t>Save the Flow, rerun it, and check your Excel sheet:</w:t>
      </w:r>
    </w:p>
    <w:p w14:paraId="01BB97DE" w14:textId="55916A8D" w:rsidR="00EB2226" w:rsidDel="008B3487" w:rsidRDefault="00EB2226" w:rsidP="00EB2226">
      <w:pPr>
        <w:pStyle w:val="ListParagraph"/>
        <w:rPr>
          <w:del w:id="176" w:author="Dattatray Patil (Contractor)" w:date="2021-02-04T18:21:00Z"/>
          <w:szCs w:val="20"/>
        </w:rPr>
      </w:pPr>
    </w:p>
    <w:p w14:paraId="14BDC6C4" w14:textId="77777777" w:rsidR="00EB2226" w:rsidRDefault="00EB2226" w:rsidP="00EB222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19E8432C" wp14:editId="141DC814">
            <wp:extent cx="4565176" cy="625598"/>
            <wp:effectExtent l="19050" t="19050" r="26035" b="22225"/>
            <wp:docPr id="8779489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860" cy="643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64B528" w14:textId="77777777" w:rsidR="00B704C1" w:rsidRPr="00733ED3" w:rsidRDefault="00B704C1" w:rsidP="00B704C1">
      <w:pPr>
        <w:pStyle w:val="Heading2"/>
        <w:rPr>
          <w:ins w:id="177" w:author="Dattatray Patil (Contractor)" w:date="2021-02-04T18:45:00Z"/>
          <w:rFonts w:ascii="Segoe UI" w:hAnsi="Segoe UI" w:cs="Segoe UI"/>
          <w:sz w:val="28"/>
          <w:szCs w:val="32"/>
        </w:rPr>
      </w:pPr>
      <w:ins w:id="178" w:author="Dattatray Patil (Contractor)" w:date="2021-02-04T18:45:00Z">
        <w:r w:rsidRPr="00733ED3">
          <w:rPr>
            <w:rFonts w:ascii="Segoe UI" w:hAnsi="Segoe UI" w:cs="Segoe UI"/>
            <w:sz w:val="28"/>
            <w:szCs w:val="32"/>
          </w:rPr>
          <w:t>Task 1.3: Optional, interact with your flow on your mobile</w:t>
        </w:r>
      </w:ins>
    </w:p>
    <w:p w14:paraId="46868D88" w14:textId="77777777" w:rsidR="00B704C1" w:rsidRPr="00F06864" w:rsidRDefault="00B704C1" w:rsidP="00B704C1">
      <w:pPr>
        <w:ind w:firstLine="360"/>
        <w:rPr>
          <w:ins w:id="179" w:author="Dattatray Patil (Contractor)" w:date="2021-02-04T18:45:00Z"/>
          <w:szCs w:val="20"/>
        </w:rPr>
      </w:pPr>
      <w:ins w:id="180" w:author="Dattatray Patil (Contractor)" w:date="2021-02-04T18:45:00Z">
        <w:r w:rsidRPr="00697911">
          <w:rPr>
            <w:b/>
            <w:bCs/>
          </w:rPr>
          <w:t>Note:</w:t>
        </w:r>
        <w:r w:rsidRPr="00591CCD">
          <w:t xml:space="preserve"> </w:t>
        </w:r>
        <w:r>
          <w:t>T</w:t>
        </w:r>
        <w:r w:rsidRPr="00591CCD">
          <w:t xml:space="preserve">his </w:t>
        </w:r>
        <w:r>
          <w:t>task</w:t>
        </w:r>
        <w:r w:rsidRPr="00591CCD">
          <w:t xml:space="preserve"> has been tested </w:t>
        </w:r>
        <w:r>
          <w:t>using</w:t>
        </w:r>
        <w:r w:rsidRPr="00591CCD">
          <w:t xml:space="preserve"> an Android phone</w:t>
        </w:r>
        <w:r>
          <w:t xml:space="preserve"> and iPhone;</w:t>
        </w:r>
        <w:r w:rsidRPr="00591CCD">
          <w:t xml:space="preserve"> </w:t>
        </w:r>
        <w:r>
          <w:t xml:space="preserve">Screen shots are taken from the Android phone. In iPhone </w:t>
        </w:r>
        <w:r w:rsidRPr="00591CCD">
          <w:t xml:space="preserve">the look and feel might be a </w:t>
        </w:r>
        <w:r>
          <w:t>slightly</w:t>
        </w:r>
        <w:r w:rsidRPr="00591CCD">
          <w:t xml:space="preserve"> diff</w:t>
        </w:r>
        <w:r>
          <w:t>erent than Android phone.</w:t>
        </w:r>
      </w:ins>
    </w:p>
    <w:p w14:paraId="32F0779E" w14:textId="77777777" w:rsidR="00B704C1" w:rsidRDefault="00B704C1" w:rsidP="00B704C1">
      <w:pPr>
        <w:pStyle w:val="ListParagraph"/>
        <w:numPr>
          <w:ilvl w:val="0"/>
          <w:numId w:val="2"/>
        </w:numPr>
        <w:rPr>
          <w:ins w:id="181" w:author="Dattatray Patil (Contractor)" w:date="2021-02-04T18:45:00Z"/>
        </w:rPr>
      </w:pPr>
      <w:ins w:id="182" w:author="Dattatray Patil (Contractor)" w:date="2021-02-04T18:45:00Z">
        <w:r>
          <w:t>Prepare the mobile app on your phone.</w:t>
        </w:r>
      </w:ins>
    </w:p>
    <w:p w14:paraId="4E29C0BD" w14:textId="2A4D4DEB" w:rsidR="00B704C1" w:rsidRDefault="00B704C1" w:rsidP="00B704C1">
      <w:pPr>
        <w:pStyle w:val="ListParagraph"/>
        <w:numPr>
          <w:ilvl w:val="1"/>
          <w:numId w:val="2"/>
        </w:numPr>
        <w:rPr>
          <w:ins w:id="183" w:author="Dattatray Patil (Contractor)" w:date="2021-02-04T18:45:00Z"/>
        </w:rPr>
      </w:pPr>
      <w:ins w:id="184" w:author="Dattatray Patil (Contractor)" w:date="2021-02-04T18:45:00Z"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578982C1" wp14:editId="1CDD831B">
              <wp:simplePos x="0" y="0"/>
              <wp:positionH relativeFrom="column">
                <wp:posOffset>4701606</wp:posOffset>
              </wp:positionH>
              <wp:positionV relativeFrom="paragraph">
                <wp:posOffset>303035</wp:posOffset>
              </wp:positionV>
              <wp:extent cx="1965600" cy="3499200"/>
              <wp:effectExtent l="19050" t="19050" r="15875" b="25400"/>
              <wp:wrapSquare wrapText="bothSides"/>
              <wp:docPr id="13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/>
                      <pic:cNvPicPr/>
                    </pic:nvPicPr>
                    <pic:blipFill>
                      <a:blip r:embed="rId3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65600" cy="349920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 xml:space="preserve">If you do not already have the mobile app on your phone download the </w:t>
        </w:r>
        <w:r>
          <w:rPr>
            <w:b/>
            <w:bCs/>
          </w:rPr>
          <w:t>Power</w:t>
        </w:r>
        <w:r w:rsidRPr="6BBE949E">
          <w:rPr>
            <w:b/>
            <w:bCs/>
          </w:rPr>
          <w:t xml:space="preserve"> </w:t>
        </w:r>
        <w:r w:rsidRPr="45F2C13E">
          <w:rPr>
            <w:b/>
            <w:bCs/>
          </w:rPr>
          <w:t xml:space="preserve">Automate </w:t>
        </w:r>
        <w:r w:rsidRPr="00697911">
          <w:t xml:space="preserve">mobile </w:t>
        </w:r>
        <w:r w:rsidRPr="00234B8F">
          <w:t>application</w:t>
        </w:r>
        <w:r>
          <w:t xml:space="preserve"> from the store (Android/iOS). </w:t>
        </w:r>
      </w:ins>
    </w:p>
    <w:p w14:paraId="32D3F26B" w14:textId="77777777" w:rsidR="00B704C1" w:rsidRDefault="00B704C1" w:rsidP="00B704C1">
      <w:pPr>
        <w:pStyle w:val="ListParagraph"/>
        <w:numPr>
          <w:ilvl w:val="0"/>
          <w:numId w:val="2"/>
        </w:numPr>
        <w:rPr>
          <w:ins w:id="185" w:author="Dattatray Patil (Contractor)" w:date="2021-02-04T18:45:00Z"/>
        </w:rPr>
      </w:pPr>
      <w:ins w:id="186" w:author="Dattatray Patil (Contractor)" w:date="2021-02-04T18:45:00Z">
        <w:r>
          <w:t>Complete one of the following:</w:t>
        </w:r>
      </w:ins>
    </w:p>
    <w:p w14:paraId="0807D1F5" w14:textId="77777777" w:rsidR="00B704C1" w:rsidRDefault="00B704C1" w:rsidP="00B704C1">
      <w:pPr>
        <w:pStyle w:val="ListParagraph"/>
        <w:ind w:left="1080"/>
        <w:rPr>
          <w:ins w:id="187" w:author="Dattatray Patil (Contractor)" w:date="2021-02-04T18:45:00Z"/>
        </w:rPr>
      </w:pPr>
      <w:ins w:id="188" w:author="Dattatray Patil (Contractor)" w:date="2021-02-04T18:45:00Z">
        <w:r>
          <w:t>If your app is signed into a tenant other than the one you are using for the labs, sign out and then sign in using the credentials for the tenant you are using for the labs.</w:t>
        </w:r>
      </w:ins>
    </w:p>
    <w:p w14:paraId="2F0E6ABD" w14:textId="77777777" w:rsidR="00B704C1" w:rsidRDefault="00B704C1" w:rsidP="00B704C1">
      <w:pPr>
        <w:ind w:left="1080"/>
        <w:rPr>
          <w:ins w:id="189" w:author="Dattatray Patil (Contractor)" w:date="2021-02-04T18:45:00Z"/>
        </w:rPr>
      </w:pPr>
      <w:ins w:id="190" w:author="Dattatray Patil (Contractor)" w:date="2021-02-04T18:45:00Z">
        <w:r>
          <w:t>Or</w:t>
        </w:r>
      </w:ins>
    </w:p>
    <w:p w14:paraId="57219A1E" w14:textId="77777777" w:rsidR="00B704C1" w:rsidRDefault="00B704C1" w:rsidP="00B704C1">
      <w:pPr>
        <w:pStyle w:val="ListParagraph"/>
        <w:numPr>
          <w:ilvl w:val="1"/>
          <w:numId w:val="2"/>
        </w:numPr>
        <w:rPr>
          <w:ins w:id="191" w:author="Dattatray Patil (Contractor)" w:date="2021-02-04T18:45:00Z"/>
        </w:rPr>
      </w:pPr>
      <w:ins w:id="192" w:author="Dattatray Patil (Contractor)" w:date="2021-02-04T18:45:00Z">
        <w:r>
          <w:t xml:space="preserve">If you have never used the mobile app before, click </w:t>
        </w:r>
        <w:r w:rsidRPr="6BBE949E">
          <w:rPr>
            <w:b/>
            <w:bCs/>
          </w:rPr>
          <w:t>G</w:t>
        </w:r>
        <w:r>
          <w:rPr>
            <w:b/>
            <w:bCs/>
          </w:rPr>
          <w:t>et started</w:t>
        </w:r>
      </w:ins>
    </w:p>
    <w:p w14:paraId="3F225959" w14:textId="77777777" w:rsidR="00B704C1" w:rsidRDefault="00B704C1" w:rsidP="00B704C1">
      <w:pPr>
        <w:pStyle w:val="ListParagraph"/>
        <w:jc w:val="center"/>
        <w:rPr>
          <w:ins w:id="193" w:author="Dattatray Patil (Contractor)" w:date="2021-02-04T18:45:00Z"/>
          <w:szCs w:val="20"/>
        </w:rPr>
      </w:pPr>
    </w:p>
    <w:p w14:paraId="23CA8D1E" w14:textId="77777777" w:rsidR="00B704C1" w:rsidRDefault="00B704C1" w:rsidP="00B704C1">
      <w:pPr>
        <w:pStyle w:val="ListParagraph"/>
        <w:numPr>
          <w:ilvl w:val="1"/>
          <w:numId w:val="2"/>
        </w:numPr>
        <w:rPr>
          <w:ins w:id="194" w:author="Dattatray Patil (Contractor)" w:date="2021-02-04T18:45:00Z"/>
        </w:rPr>
      </w:pPr>
      <w:ins w:id="195" w:author="Dattatray Patil (Contractor)" w:date="2021-02-04T18:45:00Z">
        <w:r>
          <w:t>Sign in with your account provided by the instructor.</w:t>
        </w:r>
      </w:ins>
    </w:p>
    <w:p w14:paraId="2C946CF3" w14:textId="77777777" w:rsidR="00B704C1" w:rsidRDefault="00B704C1" w:rsidP="00B704C1">
      <w:pPr>
        <w:rPr>
          <w:ins w:id="196" w:author="Dattatray Patil (Contractor)" w:date="2021-02-04T18:45:00Z"/>
        </w:rPr>
      </w:pPr>
    </w:p>
    <w:p w14:paraId="552470D4" w14:textId="77777777" w:rsidR="00B704C1" w:rsidRDefault="00B704C1" w:rsidP="00B704C1">
      <w:pPr>
        <w:pStyle w:val="ListParagraph"/>
        <w:numPr>
          <w:ilvl w:val="0"/>
          <w:numId w:val="2"/>
        </w:numPr>
        <w:rPr>
          <w:ins w:id="197" w:author="Dattatray Patil (Contractor)" w:date="2021-02-04T18:45:00Z"/>
        </w:rPr>
      </w:pPr>
      <w:ins w:id="198" w:author="Dattatray Patil (Contractor)" w:date="2021-02-04T18:45:00Z">
        <w:r>
          <w:t>Start the flow from your phone by completing the following steps:</w:t>
        </w:r>
      </w:ins>
    </w:p>
    <w:p w14:paraId="72096AF3" w14:textId="77777777" w:rsidR="00B704C1" w:rsidRDefault="00B704C1" w:rsidP="00B704C1">
      <w:pPr>
        <w:pStyle w:val="ListParagraph"/>
        <w:numPr>
          <w:ilvl w:val="1"/>
          <w:numId w:val="2"/>
        </w:numPr>
        <w:rPr>
          <w:ins w:id="199" w:author="Dattatray Patil (Contractor)" w:date="2021-02-04T18:45:00Z"/>
        </w:rPr>
      </w:pPr>
      <w:ins w:id="200" w:author="Dattatray Patil (Contractor)" w:date="2021-02-04T18:45:00Z">
        <w:r>
          <w:t xml:space="preserve">Click </w:t>
        </w:r>
        <w:r w:rsidRPr="6BBE949E">
          <w:rPr>
            <w:b/>
            <w:bCs/>
          </w:rPr>
          <w:t>Buttons</w:t>
        </w:r>
        <w:r>
          <w:t>:</w:t>
        </w:r>
      </w:ins>
    </w:p>
    <w:p w14:paraId="6E58E8BB" w14:textId="77777777" w:rsidR="00B704C1" w:rsidRDefault="00B704C1" w:rsidP="00B704C1">
      <w:pPr>
        <w:pStyle w:val="ListParagraph"/>
        <w:ind w:left="1440"/>
        <w:rPr>
          <w:ins w:id="201" w:author="Dattatray Patil (Contractor)" w:date="2021-02-04T18:45:00Z"/>
          <w:szCs w:val="20"/>
        </w:rPr>
      </w:pPr>
      <w:ins w:id="202" w:author="Dattatray Patil (Contractor)" w:date="2021-02-04T18:45:00Z">
        <w:r>
          <w:rPr>
            <w:noProof/>
          </w:rPr>
          <w:lastRenderedPageBreak/>
          <w:drawing>
            <wp:inline distT="0" distB="0" distL="0" distR="0" wp14:anchorId="6CD48B0F" wp14:editId="30E79F42">
              <wp:extent cx="2469600" cy="4392000"/>
              <wp:effectExtent l="19050" t="19050" r="26035" b="27940"/>
              <wp:docPr id="14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/>
                      <pic:cNvPicPr/>
                    </pic:nvPicPr>
                    <pic:blipFill>
                      <a:blip r:embed="rId4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69600" cy="439200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 w14:paraId="63E542E5" w14:textId="77777777" w:rsidR="00B704C1" w:rsidRDefault="00B704C1" w:rsidP="00B704C1">
      <w:pPr>
        <w:pStyle w:val="ListParagraph"/>
        <w:jc w:val="center"/>
        <w:rPr>
          <w:ins w:id="203" w:author="Dattatray Patil (Contractor)" w:date="2021-02-04T18:45:00Z"/>
          <w:szCs w:val="20"/>
        </w:rPr>
      </w:pPr>
    </w:p>
    <w:p w14:paraId="6D4439DC" w14:textId="77777777" w:rsidR="00B704C1" w:rsidRDefault="00B704C1" w:rsidP="00B704C1">
      <w:pPr>
        <w:keepNext/>
        <w:ind w:left="1077"/>
        <w:rPr>
          <w:ins w:id="204" w:author="Dattatray Patil (Contractor)" w:date="2021-02-04T18:45:00Z"/>
        </w:rPr>
      </w:pPr>
      <w:ins w:id="205" w:author="Dattatray Patil (Contractor)" w:date="2021-02-04T18:45:00Z">
        <w:r>
          <w:t xml:space="preserve">The </w:t>
        </w:r>
        <w:r w:rsidRPr="00425327">
          <w:rPr>
            <w:b/>
            <w:bCs/>
          </w:rPr>
          <w:t xml:space="preserve">Track Time </w:t>
        </w:r>
        <w:r w:rsidRPr="0032106A">
          <w:t>button</w:t>
        </w:r>
        <w:r>
          <w:t xml:space="preserve"> should be displayed.</w:t>
        </w:r>
      </w:ins>
    </w:p>
    <w:p w14:paraId="6D6C91A0" w14:textId="77777777" w:rsidR="00B704C1" w:rsidRDefault="00B704C1" w:rsidP="00B704C1">
      <w:pPr>
        <w:ind w:left="1800" w:firstLine="360"/>
        <w:rPr>
          <w:ins w:id="206" w:author="Dattatray Patil (Contractor)" w:date="2021-02-04T18:45:00Z"/>
          <w:szCs w:val="20"/>
        </w:rPr>
      </w:pPr>
      <w:ins w:id="207" w:author="Dattatray Patil (Contractor)" w:date="2021-02-04T18:45:00Z">
        <w:r>
          <w:rPr>
            <w:noProof/>
          </w:rPr>
          <w:drawing>
            <wp:inline distT="0" distB="0" distL="0" distR="0" wp14:anchorId="40D57487" wp14:editId="57E438CE">
              <wp:extent cx="1761134" cy="3133668"/>
              <wp:effectExtent l="19050" t="19050" r="10795" b="10160"/>
              <wp:docPr id="15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/>
                      <pic:cNvPicPr/>
                    </pic:nvPicPr>
                    <pic:blipFill>
                      <a:blip r:embed="rId4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1134" cy="313366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 w14:paraId="791B85C2" w14:textId="77777777" w:rsidR="00B704C1" w:rsidRDefault="00B704C1" w:rsidP="00B704C1">
      <w:pPr>
        <w:pStyle w:val="ListParagraph"/>
        <w:numPr>
          <w:ilvl w:val="1"/>
          <w:numId w:val="2"/>
        </w:numPr>
        <w:rPr>
          <w:ins w:id="208" w:author="Dattatray Patil (Contractor)" w:date="2021-02-04T18:45:00Z"/>
        </w:rPr>
      </w:pPr>
      <w:ins w:id="209" w:author="Dattatray Patil (Contractor)" w:date="2021-02-04T18:45:00Z">
        <w:r>
          <w:t xml:space="preserve">Click the </w:t>
        </w:r>
        <w:r w:rsidRPr="0032106A">
          <w:rPr>
            <w:b/>
            <w:bCs/>
          </w:rPr>
          <w:t>Track Time</w:t>
        </w:r>
        <w:r>
          <w:t xml:space="preserve"> button to execute the flow</w:t>
        </w:r>
      </w:ins>
    </w:p>
    <w:p w14:paraId="2FE74D34" w14:textId="77777777" w:rsidR="00B704C1" w:rsidRDefault="00B704C1" w:rsidP="00B704C1">
      <w:pPr>
        <w:pStyle w:val="ListParagraph"/>
        <w:numPr>
          <w:ilvl w:val="1"/>
          <w:numId w:val="2"/>
        </w:numPr>
        <w:rPr>
          <w:ins w:id="210" w:author="Dattatray Patil (Contractor)" w:date="2021-02-04T18:45:00Z"/>
        </w:rPr>
      </w:pPr>
      <w:ins w:id="211" w:author="Dattatray Patil (Contractor)" w:date="2021-02-04T18:45:00Z">
        <w:r>
          <w:lastRenderedPageBreak/>
          <w:t>Ensure that the flow ran successfully by checking that a new line was added to the Excel spreadsheet.</w:t>
        </w:r>
      </w:ins>
    </w:p>
    <w:p w14:paraId="7C1F075F" w14:textId="77777777" w:rsidR="00B704C1" w:rsidRPr="00B704C1" w:rsidRDefault="00B704C1" w:rsidP="00B704C1">
      <w:pPr>
        <w:rPr>
          <w:szCs w:val="20"/>
          <w:rPrChange w:id="212" w:author="Dattatray Patil (Contractor)" w:date="2021-02-04T18:44:00Z">
            <w:rPr/>
          </w:rPrChange>
        </w:rPr>
        <w:pPrChange w:id="213" w:author="Dattatray Patil (Contractor)" w:date="2021-02-04T18:44:00Z">
          <w:pPr>
            <w:pStyle w:val="ListParagraph"/>
          </w:pPr>
        </w:pPrChange>
      </w:pPr>
    </w:p>
    <w:p w14:paraId="553BC80B" w14:textId="00D4D2E1" w:rsidR="00EB2226" w:rsidRPr="00CE3905" w:rsidDel="00B021BB" w:rsidRDefault="00EB2226" w:rsidP="00CE3905">
      <w:pPr>
        <w:pStyle w:val="Heading2"/>
        <w:rPr>
          <w:del w:id="214" w:author="Dattatray Patil (Contractor)" w:date="2021-02-04T18:33:00Z"/>
          <w:rFonts w:ascii="Segoe UI" w:hAnsi="Segoe UI" w:cs="Segoe UI"/>
          <w:sz w:val="28"/>
          <w:szCs w:val="32"/>
          <w:rPrChange w:id="215" w:author="Dattatray Patil (Contractor)" w:date="2021-02-04T18:20:00Z">
            <w:rPr>
              <w:del w:id="216" w:author="Dattatray Patil (Contractor)" w:date="2021-02-04T18:33:00Z"/>
            </w:rPr>
          </w:rPrChange>
        </w:rPr>
        <w:pPrChange w:id="217" w:author="Dattatray Patil (Contractor)" w:date="2021-02-04T18:20:00Z">
          <w:pPr>
            <w:pStyle w:val="Heading4"/>
            <w:pageBreakBefore/>
          </w:pPr>
        </w:pPrChange>
      </w:pPr>
      <w:bookmarkStart w:id="218" w:name="_Toc41060350"/>
      <w:del w:id="219" w:author="Dattatray Patil (Contractor)" w:date="2021-02-04T18:33:00Z">
        <w:r w:rsidRPr="00CE3905" w:rsidDel="00B021BB">
          <w:rPr>
            <w:rFonts w:ascii="Segoe UI" w:hAnsi="Segoe UI" w:cs="Segoe UI"/>
            <w:sz w:val="28"/>
            <w:szCs w:val="32"/>
            <w:rPrChange w:id="220" w:author="Dattatray Patil (Contractor)" w:date="2021-02-04T18:20:00Z">
              <w:rPr/>
            </w:rPrChange>
          </w:rPr>
          <w:delText>Task 1.3: Optional, interact with your flow on your mobile</w:delText>
        </w:r>
        <w:bookmarkEnd w:id="218"/>
      </w:del>
    </w:p>
    <w:p w14:paraId="71762210" w14:textId="381EE3F5" w:rsidR="00EB2226" w:rsidRPr="00F06864" w:rsidDel="00B021BB" w:rsidRDefault="00EB2226" w:rsidP="00EB2226">
      <w:pPr>
        <w:ind w:firstLine="360"/>
        <w:rPr>
          <w:del w:id="221" w:author="Dattatray Patil (Contractor)" w:date="2021-02-04T18:33:00Z"/>
          <w:szCs w:val="20"/>
        </w:rPr>
      </w:pPr>
      <w:del w:id="222" w:author="Dattatray Patil (Contractor)" w:date="2021-02-04T18:33:00Z">
        <w:r w:rsidRPr="00697911" w:rsidDel="00B021BB">
          <w:rPr>
            <w:b/>
            <w:bCs/>
          </w:rPr>
          <w:delText>Note:</w:delText>
        </w:r>
        <w:r w:rsidRPr="00591CCD" w:rsidDel="00B021BB">
          <w:delText xml:space="preserve"> </w:delText>
        </w:r>
        <w:r w:rsidDel="00B021BB">
          <w:delText>T</w:delText>
        </w:r>
        <w:r w:rsidRPr="00591CCD" w:rsidDel="00B021BB">
          <w:delText xml:space="preserve">his </w:delText>
        </w:r>
        <w:r w:rsidDel="00B021BB">
          <w:delText>task</w:delText>
        </w:r>
        <w:r w:rsidRPr="00591CCD" w:rsidDel="00B021BB">
          <w:delText xml:space="preserve"> has been tested </w:delText>
        </w:r>
        <w:r w:rsidDel="00B021BB">
          <w:delText>using</w:delText>
        </w:r>
        <w:r w:rsidRPr="00591CCD" w:rsidDel="00B021BB">
          <w:delText xml:space="preserve"> an Android phone</w:delText>
        </w:r>
        <w:r w:rsidDel="00B021BB">
          <w:delText>;</w:delText>
        </w:r>
        <w:r w:rsidRPr="00591CCD" w:rsidDel="00B021BB">
          <w:delText xml:space="preserve"> the look and feel might be a </w:delText>
        </w:r>
      </w:del>
      <w:del w:id="223" w:author="Dattatray Patil (Contractor)" w:date="2021-02-04T18:31:00Z">
        <w:r w:rsidRPr="00591CCD" w:rsidDel="00BE0257">
          <w:delText>little bit</w:delText>
        </w:r>
      </w:del>
      <w:del w:id="224" w:author="Dattatray Patil (Contractor)" w:date="2021-02-04T18:33:00Z">
        <w:r w:rsidRPr="00591CCD" w:rsidDel="00B021BB">
          <w:delText xml:space="preserve"> diff</w:delText>
        </w:r>
        <w:r w:rsidDel="00B021BB">
          <w:delText xml:space="preserve">erent </w:delText>
        </w:r>
      </w:del>
      <w:del w:id="225" w:author="Dattatray Patil (Contractor)" w:date="2021-02-04T18:31:00Z">
        <w:r w:rsidDel="00BE0257">
          <w:delText>on iOS</w:delText>
        </w:r>
      </w:del>
      <w:del w:id="226" w:author="Dattatray Patil (Contractor)" w:date="2021-02-04T18:33:00Z">
        <w:r w:rsidDel="00B021BB">
          <w:delText>.</w:delText>
        </w:r>
      </w:del>
    </w:p>
    <w:p w14:paraId="5C05B85F" w14:textId="11ADC36C" w:rsidR="00EB2226" w:rsidDel="00B021BB" w:rsidRDefault="00EB2226" w:rsidP="00EB2226">
      <w:pPr>
        <w:pStyle w:val="ListParagraph"/>
        <w:numPr>
          <w:ilvl w:val="0"/>
          <w:numId w:val="2"/>
        </w:numPr>
        <w:rPr>
          <w:del w:id="227" w:author="Dattatray Patil (Contractor)" w:date="2021-02-04T18:33:00Z"/>
        </w:rPr>
      </w:pPr>
      <w:del w:id="228" w:author="Dattatray Patil (Contractor)" w:date="2021-02-04T18:33:00Z">
        <w:r w:rsidDel="00B021BB">
          <w:delText>Prepare the mobile app on your phone.</w:delText>
        </w:r>
      </w:del>
    </w:p>
    <w:p w14:paraId="627EF864" w14:textId="479985C9" w:rsidR="00EB2226" w:rsidDel="00B021BB" w:rsidRDefault="00EB2226" w:rsidP="00EB2226">
      <w:pPr>
        <w:pStyle w:val="ListParagraph"/>
        <w:numPr>
          <w:ilvl w:val="1"/>
          <w:numId w:val="2"/>
        </w:numPr>
        <w:rPr>
          <w:del w:id="229" w:author="Dattatray Patil (Contractor)" w:date="2021-02-04T18:33:00Z"/>
        </w:rPr>
      </w:pPr>
      <w:del w:id="230" w:author="Dattatray Patil (Contractor)" w:date="2021-02-04T18:33:00Z">
        <w:r w:rsidDel="00B021BB">
          <w:rPr>
            <w:noProof/>
          </w:rPr>
          <w:drawing>
            <wp:anchor distT="0" distB="0" distL="114300" distR="114300" simplePos="0" relativeHeight="251659264" behindDoc="0" locked="0" layoutInCell="1" allowOverlap="1" wp14:anchorId="1B58A314" wp14:editId="04EA1DE7">
              <wp:simplePos x="0" y="0"/>
              <wp:positionH relativeFrom="column">
                <wp:posOffset>4701606</wp:posOffset>
              </wp:positionH>
              <wp:positionV relativeFrom="paragraph">
                <wp:posOffset>303035</wp:posOffset>
              </wp:positionV>
              <wp:extent cx="1965600" cy="3499200"/>
              <wp:effectExtent l="0" t="0" r="0" b="6350"/>
              <wp:wrapSquare wrapText="bothSides"/>
              <wp:docPr id="256830440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/>
                      <pic:cNvPicPr/>
                    </pic:nvPicPr>
                    <pic:blipFill>
                      <a:blip r:embed="rId3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65600" cy="3499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Del="00B021BB">
          <w:delText xml:space="preserve">If you do not already have the mobile app on your phone download the </w:delText>
        </w:r>
      </w:del>
      <w:del w:id="231" w:author="Dattatray Patil (Contractor)" w:date="2021-02-04T18:26:00Z">
        <w:r w:rsidRPr="6BBE949E" w:rsidDel="00BE0257">
          <w:rPr>
            <w:b/>
            <w:bCs/>
          </w:rPr>
          <w:delText xml:space="preserve">Microsoft </w:delText>
        </w:r>
      </w:del>
      <w:del w:id="232" w:author="Dattatray Patil (Contractor)" w:date="2021-02-04T18:33:00Z">
        <w:r w:rsidRPr="45F2C13E" w:rsidDel="00B021BB">
          <w:rPr>
            <w:b/>
            <w:bCs/>
          </w:rPr>
          <w:delText xml:space="preserve">Automate </w:delText>
        </w:r>
        <w:r w:rsidRPr="00697911" w:rsidDel="00B021BB">
          <w:delText xml:space="preserve">mobile </w:delText>
        </w:r>
        <w:r w:rsidRPr="00234B8F" w:rsidDel="00B021BB">
          <w:delText>application</w:delText>
        </w:r>
        <w:r w:rsidDel="00B021BB">
          <w:delText xml:space="preserve"> from the store (Android/iOS). </w:delText>
        </w:r>
      </w:del>
    </w:p>
    <w:p w14:paraId="3C0BF30A" w14:textId="5F43C497" w:rsidR="00EB2226" w:rsidDel="00B021BB" w:rsidRDefault="00EB2226" w:rsidP="00EB2226">
      <w:pPr>
        <w:pStyle w:val="ListParagraph"/>
        <w:numPr>
          <w:ilvl w:val="0"/>
          <w:numId w:val="2"/>
        </w:numPr>
        <w:rPr>
          <w:del w:id="233" w:author="Dattatray Patil (Contractor)" w:date="2021-02-04T18:33:00Z"/>
        </w:rPr>
      </w:pPr>
      <w:del w:id="234" w:author="Dattatray Patil (Contractor)" w:date="2021-02-04T18:33:00Z">
        <w:r w:rsidDel="00B021BB">
          <w:delText>Complete one of the following:</w:delText>
        </w:r>
      </w:del>
    </w:p>
    <w:p w14:paraId="317790E3" w14:textId="4AF8B55F" w:rsidR="00EB2226" w:rsidDel="00B021BB" w:rsidRDefault="00EB2226" w:rsidP="00EB2226">
      <w:pPr>
        <w:pStyle w:val="ListParagraph"/>
        <w:ind w:left="1080"/>
        <w:rPr>
          <w:del w:id="235" w:author="Dattatray Patil (Contractor)" w:date="2021-02-04T18:33:00Z"/>
        </w:rPr>
      </w:pPr>
      <w:del w:id="236" w:author="Dattatray Patil (Contractor)" w:date="2021-02-04T18:33:00Z">
        <w:r w:rsidDel="00B021BB">
          <w:delText>If your app is signed into a tenant other than the one you are using for the labs, sign out and then sign in using the credentials for the tenant you are using for the labs.</w:delText>
        </w:r>
      </w:del>
    </w:p>
    <w:p w14:paraId="52FE2E87" w14:textId="7E3C3373" w:rsidR="00EB2226" w:rsidDel="00B021BB" w:rsidRDefault="00EB2226" w:rsidP="00EB2226">
      <w:pPr>
        <w:ind w:left="1080"/>
        <w:rPr>
          <w:del w:id="237" w:author="Dattatray Patil (Contractor)" w:date="2021-02-04T18:33:00Z"/>
        </w:rPr>
      </w:pPr>
      <w:del w:id="238" w:author="Dattatray Patil (Contractor)" w:date="2021-02-04T18:33:00Z">
        <w:r w:rsidDel="00B021BB">
          <w:delText>Or</w:delText>
        </w:r>
      </w:del>
    </w:p>
    <w:p w14:paraId="7C4BD79E" w14:textId="327D7284" w:rsidR="00EB2226" w:rsidDel="00B021BB" w:rsidRDefault="00EB2226" w:rsidP="00EB2226">
      <w:pPr>
        <w:pStyle w:val="ListParagraph"/>
        <w:numPr>
          <w:ilvl w:val="1"/>
          <w:numId w:val="2"/>
        </w:numPr>
        <w:rPr>
          <w:del w:id="239" w:author="Dattatray Patil (Contractor)" w:date="2021-02-04T18:33:00Z"/>
        </w:rPr>
      </w:pPr>
      <w:del w:id="240" w:author="Dattatray Patil (Contractor)" w:date="2021-02-04T18:33:00Z">
        <w:r w:rsidDel="00B021BB">
          <w:delText xml:space="preserve">If you have never used the mobile app before, click </w:delText>
        </w:r>
        <w:r w:rsidRPr="6BBE949E" w:rsidDel="00B021BB">
          <w:rPr>
            <w:b/>
            <w:bCs/>
          </w:rPr>
          <w:delText>G</w:delText>
        </w:r>
        <w:r w:rsidDel="00B021BB">
          <w:rPr>
            <w:b/>
            <w:bCs/>
          </w:rPr>
          <w:delText>et started</w:delText>
        </w:r>
      </w:del>
    </w:p>
    <w:p w14:paraId="049BBBCB" w14:textId="119EF431" w:rsidR="00EB2226" w:rsidDel="00B021BB" w:rsidRDefault="00EB2226" w:rsidP="00EB2226">
      <w:pPr>
        <w:pStyle w:val="ListParagraph"/>
        <w:jc w:val="center"/>
        <w:rPr>
          <w:del w:id="241" w:author="Dattatray Patil (Contractor)" w:date="2021-02-04T18:33:00Z"/>
          <w:szCs w:val="20"/>
        </w:rPr>
      </w:pPr>
    </w:p>
    <w:p w14:paraId="658003BB" w14:textId="1CE95EB2" w:rsidR="00EB2226" w:rsidDel="00B021BB" w:rsidRDefault="00EB2226" w:rsidP="00EB2226">
      <w:pPr>
        <w:pStyle w:val="ListParagraph"/>
        <w:numPr>
          <w:ilvl w:val="1"/>
          <w:numId w:val="2"/>
        </w:numPr>
        <w:rPr>
          <w:del w:id="242" w:author="Dattatray Patil (Contractor)" w:date="2021-02-04T18:33:00Z"/>
        </w:rPr>
      </w:pPr>
      <w:del w:id="243" w:author="Dattatray Patil (Contractor)" w:date="2021-02-04T18:33:00Z">
        <w:r w:rsidDel="00B021BB">
          <w:delText>Sign in with your account provided by the instructor.</w:delText>
        </w:r>
      </w:del>
    </w:p>
    <w:p w14:paraId="7B1C047B" w14:textId="3FE29B32" w:rsidR="00EB2226" w:rsidDel="00B021BB" w:rsidRDefault="00EB2226" w:rsidP="00EB2226">
      <w:pPr>
        <w:rPr>
          <w:del w:id="244" w:author="Dattatray Patil (Contractor)" w:date="2021-02-04T18:33:00Z"/>
        </w:rPr>
      </w:pPr>
    </w:p>
    <w:p w14:paraId="7CE4E3EE" w14:textId="0FDEAE6B" w:rsidR="00EB2226" w:rsidDel="00B021BB" w:rsidRDefault="00EB2226" w:rsidP="00EB2226">
      <w:pPr>
        <w:pStyle w:val="ListParagraph"/>
        <w:numPr>
          <w:ilvl w:val="0"/>
          <w:numId w:val="2"/>
        </w:numPr>
        <w:rPr>
          <w:del w:id="245" w:author="Dattatray Patil (Contractor)" w:date="2021-02-04T18:33:00Z"/>
        </w:rPr>
      </w:pPr>
      <w:del w:id="246" w:author="Dattatray Patil (Contractor)" w:date="2021-02-04T18:33:00Z">
        <w:r w:rsidDel="00B021BB">
          <w:delText>Start the flow from your phone by completing the following steps:</w:delText>
        </w:r>
      </w:del>
    </w:p>
    <w:p w14:paraId="74092E66" w14:textId="7708AD4F" w:rsidR="00EB2226" w:rsidDel="00B021BB" w:rsidRDefault="00EB2226" w:rsidP="00EB2226">
      <w:pPr>
        <w:pStyle w:val="ListParagraph"/>
        <w:numPr>
          <w:ilvl w:val="1"/>
          <w:numId w:val="2"/>
        </w:numPr>
        <w:rPr>
          <w:del w:id="247" w:author="Dattatray Patil (Contractor)" w:date="2021-02-04T18:33:00Z"/>
        </w:rPr>
      </w:pPr>
      <w:del w:id="248" w:author="Dattatray Patil (Contractor)" w:date="2021-02-04T18:33:00Z">
        <w:r w:rsidDel="00B021BB">
          <w:delText xml:space="preserve">Click </w:delText>
        </w:r>
        <w:r w:rsidRPr="6BBE949E" w:rsidDel="00B021BB">
          <w:rPr>
            <w:b/>
            <w:bCs/>
          </w:rPr>
          <w:delText>Buttons</w:delText>
        </w:r>
        <w:r w:rsidDel="00B021BB">
          <w:delText>:</w:delText>
        </w:r>
      </w:del>
    </w:p>
    <w:p w14:paraId="1F45F286" w14:textId="50D13EA7" w:rsidR="00EB2226" w:rsidDel="00B021BB" w:rsidRDefault="00EB2226" w:rsidP="00EB2226">
      <w:pPr>
        <w:pStyle w:val="ListParagraph"/>
        <w:ind w:left="1440"/>
        <w:rPr>
          <w:del w:id="249" w:author="Dattatray Patil (Contractor)" w:date="2021-02-04T18:33:00Z"/>
          <w:szCs w:val="20"/>
        </w:rPr>
      </w:pPr>
      <w:del w:id="250" w:author="Dattatray Patil (Contractor)" w:date="2021-02-04T18:33:00Z">
        <w:r w:rsidDel="00B021BB">
          <w:rPr>
            <w:noProof/>
          </w:rPr>
          <w:drawing>
            <wp:inline distT="0" distB="0" distL="0" distR="0" wp14:anchorId="4AAAEA86" wp14:editId="500634BC">
              <wp:extent cx="2469600" cy="4392000"/>
              <wp:effectExtent l="19050" t="19050" r="26035" b="27940"/>
              <wp:docPr id="642482224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/>
                      <pic:cNvPicPr/>
                    </pic:nvPicPr>
                    <pic:blipFill>
                      <a:blip r:embed="rId4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69600" cy="439200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del>
    </w:p>
    <w:p w14:paraId="5975AEB5" w14:textId="065D799E" w:rsidR="00EB2226" w:rsidDel="00B021BB" w:rsidRDefault="00EB2226" w:rsidP="00EB2226">
      <w:pPr>
        <w:pStyle w:val="ListParagraph"/>
        <w:jc w:val="center"/>
        <w:rPr>
          <w:del w:id="251" w:author="Dattatray Patil (Contractor)" w:date="2021-02-04T18:33:00Z"/>
          <w:szCs w:val="20"/>
        </w:rPr>
      </w:pPr>
    </w:p>
    <w:p w14:paraId="12BC4028" w14:textId="2553F880" w:rsidR="00EB2226" w:rsidDel="00B021BB" w:rsidRDefault="00EB2226" w:rsidP="00EB2226">
      <w:pPr>
        <w:keepNext/>
        <w:ind w:left="1077"/>
        <w:rPr>
          <w:del w:id="252" w:author="Dattatray Patil (Contractor)" w:date="2021-02-04T18:33:00Z"/>
        </w:rPr>
      </w:pPr>
      <w:del w:id="253" w:author="Dattatray Patil (Contractor)" w:date="2021-02-04T18:33:00Z">
        <w:r w:rsidDel="00B021BB">
          <w:delText xml:space="preserve">The </w:delText>
        </w:r>
        <w:r w:rsidRPr="00425327" w:rsidDel="00B021BB">
          <w:rPr>
            <w:b/>
            <w:bCs/>
          </w:rPr>
          <w:delText xml:space="preserve">Track Time </w:delText>
        </w:r>
        <w:r w:rsidRPr="0032106A" w:rsidDel="00B021BB">
          <w:delText>button</w:delText>
        </w:r>
        <w:r w:rsidDel="00B021BB">
          <w:delText xml:space="preserve"> should be displayed.</w:delText>
        </w:r>
      </w:del>
    </w:p>
    <w:p w14:paraId="5AF5EF4F" w14:textId="21711254" w:rsidR="00EB2226" w:rsidDel="00BE0257" w:rsidRDefault="00EB2226" w:rsidP="00BE0257">
      <w:pPr>
        <w:ind w:left="1800" w:firstLine="360"/>
        <w:rPr>
          <w:del w:id="254" w:author="Dattatray Patil (Contractor)" w:date="2021-02-04T18:30:00Z"/>
          <w:szCs w:val="20"/>
        </w:rPr>
        <w:pPrChange w:id="255" w:author="Dattatray Patil (Contractor)" w:date="2021-02-04T18:30:00Z">
          <w:pPr>
            <w:ind w:left="1080"/>
          </w:pPr>
        </w:pPrChange>
      </w:pPr>
      <w:del w:id="256" w:author="Dattatray Patil (Contractor)" w:date="2021-02-04T18:33:00Z">
        <w:r w:rsidDel="00B021BB">
          <w:rPr>
            <w:noProof/>
          </w:rPr>
          <w:drawing>
            <wp:inline distT="0" distB="0" distL="0" distR="0" wp14:anchorId="3C98C46C" wp14:editId="24D37D48">
              <wp:extent cx="1761134" cy="3133668"/>
              <wp:effectExtent l="19050" t="19050" r="10795" b="10160"/>
              <wp:docPr id="1519282600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/>
                      <pic:cNvPicPr/>
                    </pic:nvPicPr>
                    <pic:blipFill>
                      <a:blip r:embed="rId4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1134" cy="313366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del>
    </w:p>
    <w:p w14:paraId="27EA8D0E" w14:textId="1645EA0C" w:rsidR="00EB2226" w:rsidDel="00B021BB" w:rsidRDefault="00EB2226" w:rsidP="00BE0257">
      <w:pPr>
        <w:ind w:left="1800" w:firstLine="360"/>
        <w:rPr>
          <w:del w:id="257" w:author="Dattatray Patil (Contractor)" w:date="2021-02-04T18:33:00Z"/>
          <w:szCs w:val="20"/>
        </w:rPr>
        <w:pPrChange w:id="258" w:author="Dattatray Patil (Contractor)" w:date="2021-02-04T18:30:00Z">
          <w:pPr>
            <w:jc w:val="center"/>
          </w:pPr>
        </w:pPrChange>
      </w:pPr>
    </w:p>
    <w:p w14:paraId="6C322661" w14:textId="0349BA76" w:rsidR="00EB2226" w:rsidDel="00B021BB" w:rsidRDefault="00EB2226" w:rsidP="00EB2226">
      <w:pPr>
        <w:pStyle w:val="ListParagraph"/>
        <w:numPr>
          <w:ilvl w:val="1"/>
          <w:numId w:val="2"/>
        </w:numPr>
        <w:rPr>
          <w:del w:id="259" w:author="Dattatray Patil (Contractor)" w:date="2021-02-04T18:33:00Z"/>
        </w:rPr>
      </w:pPr>
      <w:del w:id="260" w:author="Dattatray Patil (Contractor)" w:date="2021-02-04T18:33:00Z">
        <w:r w:rsidDel="00B021BB">
          <w:delText xml:space="preserve">Click the </w:delText>
        </w:r>
        <w:r w:rsidRPr="0032106A" w:rsidDel="00B021BB">
          <w:rPr>
            <w:b/>
            <w:bCs/>
          </w:rPr>
          <w:delText>Track Time</w:delText>
        </w:r>
        <w:r w:rsidDel="00B021BB">
          <w:delText xml:space="preserve"> button to execute the flow</w:delText>
        </w:r>
      </w:del>
    </w:p>
    <w:p w14:paraId="5AF73E57" w14:textId="6780B178" w:rsidR="00EB2226" w:rsidDel="00B021BB" w:rsidRDefault="00EB2226" w:rsidP="00EB2226">
      <w:pPr>
        <w:pStyle w:val="ListParagraph"/>
        <w:numPr>
          <w:ilvl w:val="1"/>
          <w:numId w:val="2"/>
        </w:numPr>
        <w:rPr>
          <w:del w:id="261" w:author="Dattatray Patil (Contractor)" w:date="2021-02-04T18:33:00Z"/>
        </w:rPr>
      </w:pPr>
      <w:del w:id="262" w:author="Dattatray Patil (Contractor)" w:date="2021-02-04T18:33:00Z">
        <w:r w:rsidDel="00B021BB">
          <w:delText>Ensure that the flow ran successfully by checking that a new line was added to the Excel spreadsheet.</w:delText>
        </w:r>
      </w:del>
    </w:p>
    <w:p w14:paraId="5A1F670C" w14:textId="1EF46EC9" w:rsidR="00EB2226" w:rsidRPr="00CE3905" w:rsidRDefault="00EB2226" w:rsidP="00CE3905">
      <w:pPr>
        <w:pStyle w:val="Heading2"/>
        <w:rPr>
          <w:rFonts w:ascii="Segoe UI" w:hAnsi="Segoe UI" w:cs="Segoe UI"/>
          <w:sz w:val="28"/>
          <w:szCs w:val="32"/>
          <w:rPrChange w:id="263" w:author="Dattatray Patil (Contractor)" w:date="2021-02-04T18:20:00Z">
            <w:rPr/>
          </w:rPrChange>
        </w:rPr>
        <w:pPrChange w:id="264" w:author="Dattatray Patil (Contractor)" w:date="2021-02-04T18:20:00Z">
          <w:pPr>
            <w:pStyle w:val="Heading4"/>
            <w:pageBreakBefore/>
          </w:pPr>
        </w:pPrChange>
      </w:pPr>
      <w:bookmarkStart w:id="265" w:name="_Toc41060351"/>
      <w:r w:rsidRPr="00CE3905">
        <w:rPr>
          <w:rFonts w:ascii="Segoe UI" w:hAnsi="Segoe UI" w:cs="Segoe UI"/>
          <w:sz w:val="28"/>
          <w:szCs w:val="32"/>
          <w:rPrChange w:id="266" w:author="Dattatray Patil (Contractor)" w:date="2021-02-04T18:20:00Z">
            <w:rPr/>
          </w:rPrChange>
        </w:rPr>
        <w:t>Task 1.</w:t>
      </w:r>
      <w:del w:id="267" w:author="Dattatray Patil (Contractor)" w:date="2021-02-04T18:33:00Z">
        <w:r w:rsidRPr="00CE3905" w:rsidDel="00B021BB">
          <w:rPr>
            <w:rFonts w:ascii="Segoe UI" w:hAnsi="Segoe UI" w:cs="Segoe UI"/>
            <w:sz w:val="28"/>
            <w:szCs w:val="32"/>
            <w:rPrChange w:id="268" w:author="Dattatray Patil (Contractor)" w:date="2021-02-04T18:20:00Z">
              <w:rPr/>
            </w:rPrChange>
          </w:rPr>
          <w:delText>4</w:delText>
        </w:r>
      </w:del>
      <w:ins w:id="269" w:author="Dattatray Patil (Contractor)" w:date="2021-02-04T18:44:00Z">
        <w:r w:rsidR="00B704C1">
          <w:rPr>
            <w:rFonts w:ascii="Segoe UI" w:hAnsi="Segoe UI" w:cs="Segoe UI"/>
            <w:sz w:val="28"/>
            <w:szCs w:val="32"/>
          </w:rPr>
          <w:t>4</w:t>
        </w:r>
      </w:ins>
      <w:r w:rsidRPr="00CE3905">
        <w:rPr>
          <w:rFonts w:ascii="Segoe UI" w:hAnsi="Segoe UI" w:cs="Segoe UI"/>
          <w:sz w:val="28"/>
          <w:szCs w:val="32"/>
          <w:rPrChange w:id="270" w:author="Dattatray Patil (Contractor)" w:date="2021-02-04T18:20:00Z">
            <w:rPr/>
          </w:rPrChange>
        </w:rPr>
        <w:t>: Amend the flow to update the comment field in the spreadsheet</w:t>
      </w:r>
      <w:bookmarkEnd w:id="265"/>
    </w:p>
    <w:p w14:paraId="01C1103A" w14:textId="77777777" w:rsidR="00EB2226" w:rsidRDefault="00EB2226" w:rsidP="00EB2226">
      <w:pPr>
        <w:pStyle w:val="ListParagraph"/>
        <w:ind w:left="0"/>
        <w:jc w:val="both"/>
      </w:pPr>
      <w:r>
        <w:t xml:space="preserve">Now you are going to get the flow to update the </w:t>
      </w:r>
      <w:r w:rsidRPr="6BBE949E">
        <w:rPr>
          <w:b/>
          <w:bCs/>
        </w:rPr>
        <w:t xml:space="preserve">comment </w:t>
      </w:r>
      <w:r>
        <w:t>field within your spreadsheet:</w:t>
      </w:r>
    </w:p>
    <w:p w14:paraId="669844E1" w14:textId="77777777" w:rsidR="00EB2226" w:rsidRDefault="00EB2226" w:rsidP="00EB222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C5E5629" wp14:editId="7F8571DC">
            <wp:extent cx="5227606" cy="842277"/>
            <wp:effectExtent l="19050" t="19050" r="11430" b="15240"/>
            <wp:docPr id="180042309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606" cy="8422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975456" w14:textId="77777777" w:rsidR="00EB2226" w:rsidRDefault="00EB2226" w:rsidP="00EB2226">
      <w:pPr>
        <w:pStyle w:val="ListParagraph"/>
        <w:numPr>
          <w:ilvl w:val="0"/>
          <w:numId w:val="4"/>
        </w:numPr>
      </w:pPr>
      <w:r>
        <w:t>Add an input parameter to the flow button trigger using the following steps:</w:t>
      </w:r>
    </w:p>
    <w:p w14:paraId="1A8B6DF7" w14:textId="77777777" w:rsidR="00EB2226" w:rsidRPr="00DF4DF5" w:rsidRDefault="00EB2226" w:rsidP="00EB2226">
      <w:pPr>
        <w:pStyle w:val="ListParagraph"/>
        <w:numPr>
          <w:ilvl w:val="1"/>
          <w:numId w:val="4"/>
        </w:numPr>
      </w:pPr>
      <w:r w:rsidRPr="00697911">
        <w:t xml:space="preserve">Edit the </w:t>
      </w:r>
      <w:r>
        <w:t>Flow, click on trigger heading (</w:t>
      </w:r>
      <w:r w:rsidRPr="6BBE949E">
        <w:rPr>
          <w:b/>
          <w:bCs/>
        </w:rPr>
        <w:t xml:space="preserve">Manually trigger a </w:t>
      </w:r>
      <w:r>
        <w:rPr>
          <w:b/>
          <w:bCs/>
        </w:rPr>
        <w:t>Flow</w:t>
      </w:r>
      <w:r>
        <w:t xml:space="preserve">) and then click </w:t>
      </w:r>
      <w:r w:rsidRPr="6BBE949E">
        <w:rPr>
          <w:b/>
          <w:bCs/>
        </w:rPr>
        <w:t>Add an input:</w:t>
      </w:r>
    </w:p>
    <w:p w14:paraId="720666FB" w14:textId="77777777" w:rsidR="00EB2226" w:rsidRDefault="00EB2226" w:rsidP="00EB2226">
      <w:pPr>
        <w:pStyle w:val="ListParagraph"/>
      </w:pPr>
    </w:p>
    <w:p w14:paraId="7AA9AB9C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191C00EB" wp14:editId="625BFCD4">
            <wp:extent cx="4554747" cy="931994"/>
            <wp:effectExtent l="0" t="0" r="0" b="1905"/>
            <wp:docPr id="168645444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747" cy="93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6666" w14:textId="77777777" w:rsidR="00EB2226" w:rsidRDefault="00EB2226" w:rsidP="00EB2226">
      <w:pPr>
        <w:pStyle w:val="ListParagraph"/>
      </w:pPr>
    </w:p>
    <w:p w14:paraId="014A3219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Click </w:t>
      </w:r>
      <w:r w:rsidRPr="6BBE949E">
        <w:rPr>
          <w:b/>
          <w:bCs/>
        </w:rPr>
        <w:t>Text</w:t>
      </w:r>
      <w:r>
        <w:t xml:space="preserve"> to add a text parameter, named input.</w:t>
      </w:r>
    </w:p>
    <w:p w14:paraId="167090CC" w14:textId="77777777" w:rsidR="00EB2226" w:rsidRDefault="00EB2226" w:rsidP="00EB2226">
      <w:pPr>
        <w:pStyle w:val="ListParagraph"/>
      </w:pPr>
    </w:p>
    <w:p w14:paraId="776F9FEC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7DFF3976" wp14:editId="434C6C03">
            <wp:extent cx="4409363" cy="1389352"/>
            <wp:effectExtent l="0" t="0" r="0" b="1905"/>
            <wp:docPr id="1447132081" name="Picture 995430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40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363" cy="138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26D2" w14:textId="77777777" w:rsidR="00EB2226" w:rsidRDefault="00EB2226" w:rsidP="00EB2226">
      <w:pPr>
        <w:pStyle w:val="ListParagraph"/>
        <w:ind w:left="1440"/>
      </w:pPr>
      <w:r w:rsidRPr="0032106A">
        <w:rPr>
          <w:b/>
          <w:bCs/>
        </w:rPr>
        <w:t>Notice</w:t>
      </w:r>
      <w:r>
        <w:t>: There are many parameter types to assist the interaction with users when they click on a Flow button. Use these data input types to improve the data integrity of the information provided by the users.</w:t>
      </w:r>
    </w:p>
    <w:p w14:paraId="7A790EBE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Delete </w:t>
      </w:r>
      <w:r w:rsidRPr="00697911">
        <w:rPr>
          <w:b/>
          <w:bCs/>
        </w:rPr>
        <w:t>Input</w:t>
      </w:r>
      <w:r>
        <w:t xml:space="preserve"> and type </w:t>
      </w:r>
      <w:r w:rsidRPr="0032106A">
        <w:rPr>
          <w:b/>
          <w:bCs/>
          <w:color w:val="F6BD97" w:themeColor="accent2" w:themeTint="80"/>
        </w:rPr>
        <w:t>comment</w:t>
      </w:r>
      <w:r w:rsidRPr="0032106A">
        <w:rPr>
          <w:color w:val="F6BD97" w:themeColor="accent2" w:themeTint="80"/>
        </w:rPr>
        <w:t xml:space="preserve"> </w:t>
      </w:r>
      <w:r>
        <w:t>and in the text box to the right of comment, press the space bar to use the space character as the default value:</w:t>
      </w:r>
    </w:p>
    <w:p w14:paraId="113781AB" w14:textId="77777777" w:rsidR="00EB2226" w:rsidRPr="00B56E1B" w:rsidRDefault="00EB2226" w:rsidP="00EB2226">
      <w:pPr>
        <w:pStyle w:val="ListParagraph"/>
      </w:pPr>
    </w:p>
    <w:p w14:paraId="19762D4D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65D88A93" wp14:editId="3F49214A">
            <wp:extent cx="4419600" cy="1853143"/>
            <wp:effectExtent l="0" t="0" r="0" b="0"/>
            <wp:docPr id="762918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B4F1" w14:textId="77777777" w:rsidR="00EB2226" w:rsidRDefault="00EB2226" w:rsidP="00EB2226">
      <w:pPr>
        <w:pStyle w:val="ListParagraph"/>
      </w:pPr>
    </w:p>
    <w:p w14:paraId="608E76D0" w14:textId="77777777" w:rsidR="00EB2226" w:rsidRDefault="00EB2226" w:rsidP="00EB2226">
      <w:pPr>
        <w:pStyle w:val="ListParagraph"/>
      </w:pPr>
    </w:p>
    <w:p w14:paraId="5470EDAA" w14:textId="77777777" w:rsidR="00EB2226" w:rsidRDefault="00EB2226" w:rsidP="00EB2226">
      <w:pPr>
        <w:pStyle w:val="ListParagraph"/>
        <w:numPr>
          <w:ilvl w:val="0"/>
          <w:numId w:val="4"/>
        </w:numPr>
      </w:pPr>
      <w:r>
        <w:t>Modify the Excel action to update the comment value</w:t>
      </w:r>
    </w:p>
    <w:p w14:paraId="0B5A8660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Click the action </w:t>
      </w:r>
      <w:r w:rsidRPr="6BBE949E">
        <w:rPr>
          <w:b/>
          <w:bCs/>
        </w:rPr>
        <w:t>Add row into a table</w:t>
      </w:r>
      <w:r>
        <w:t xml:space="preserve">. </w:t>
      </w:r>
    </w:p>
    <w:p w14:paraId="2AE1CEC4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Add a </w:t>
      </w:r>
      <w:r w:rsidRPr="0032106A">
        <w:rPr>
          <w:b/>
          <w:bCs/>
        </w:rPr>
        <w:t>dynamic value</w:t>
      </w:r>
      <w:r>
        <w:t xml:space="preserve"> to update the Excel action </w:t>
      </w:r>
      <w:r w:rsidRPr="6BBE949E">
        <w:rPr>
          <w:b/>
          <w:bCs/>
        </w:rPr>
        <w:t xml:space="preserve">comment </w:t>
      </w:r>
      <w:r>
        <w:t xml:space="preserve">property with the trigger </w:t>
      </w:r>
      <w:r w:rsidRPr="0032106A">
        <w:rPr>
          <w:b/>
          <w:bCs/>
        </w:rPr>
        <w:t>comment</w:t>
      </w:r>
      <w:r>
        <w:t xml:space="preserve"> output property:</w:t>
      </w:r>
    </w:p>
    <w:p w14:paraId="33C61064" w14:textId="257C639F" w:rsidR="00EB2226" w:rsidDel="00B704C1" w:rsidRDefault="00EB2226" w:rsidP="00EB2226">
      <w:pPr>
        <w:pStyle w:val="ListParagraph"/>
        <w:rPr>
          <w:del w:id="271" w:author="Dattatray Patil (Contractor)" w:date="2021-02-04T18:46:00Z"/>
        </w:rPr>
      </w:pPr>
    </w:p>
    <w:p w14:paraId="506FA857" w14:textId="50DF66ED" w:rsidR="00EB2226" w:rsidRDefault="00B704C1" w:rsidP="00B704C1">
      <w:pPr>
        <w:pStyle w:val="ListParagraph"/>
        <w:pPrChange w:id="272" w:author="Dattatray Patil (Contractor)" w:date="2021-02-04T18:46:00Z">
          <w:pPr>
            <w:pStyle w:val="ListParagraph"/>
            <w:jc w:val="center"/>
          </w:pPr>
        </w:pPrChange>
      </w:pPr>
      <w:ins w:id="273" w:author="Dattatray Patil (Contractor)" w:date="2021-02-04T18:46:00Z">
        <w:r>
          <w:t xml:space="preserve">            </w:t>
        </w:r>
      </w:ins>
      <w:r w:rsidR="00EB2226">
        <w:rPr>
          <w:noProof/>
        </w:rPr>
        <w:drawing>
          <wp:inline distT="0" distB="0" distL="0" distR="0" wp14:anchorId="738EDF55" wp14:editId="352DE92E">
            <wp:extent cx="4037393" cy="3566361"/>
            <wp:effectExtent l="19050" t="19050" r="20320" b="15240"/>
            <wp:docPr id="638244915" name="Picture 1771269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2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092" cy="3672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9ED8A" w14:textId="77777777" w:rsidR="00EB2226" w:rsidDel="00B704C1" w:rsidRDefault="00EB2226" w:rsidP="00EB2226">
      <w:pPr>
        <w:pStyle w:val="ListParagraph"/>
        <w:rPr>
          <w:del w:id="274" w:author="Dattatray Patil (Contractor)" w:date="2021-02-04T18:45:00Z"/>
        </w:rPr>
      </w:pPr>
    </w:p>
    <w:p w14:paraId="3A3AC277" w14:textId="5C6D976E" w:rsidR="00EB2226" w:rsidRDefault="00EB2226" w:rsidP="00EB2226">
      <w:pPr>
        <w:pStyle w:val="ListParagraph"/>
        <w:numPr>
          <w:ilvl w:val="0"/>
          <w:numId w:val="4"/>
        </w:numPr>
      </w:pPr>
      <w:r>
        <w:t xml:space="preserve">Save, run and check. </w:t>
      </w:r>
    </w:p>
    <w:p w14:paraId="7B432851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Save the Flow and return to the flow details page.  </w:t>
      </w:r>
    </w:p>
    <w:p w14:paraId="7695F09B" w14:textId="77777777" w:rsidR="00B704C1" w:rsidRDefault="00B704C1" w:rsidP="00B704C1">
      <w:pPr>
        <w:pStyle w:val="ListParagraph"/>
        <w:numPr>
          <w:ilvl w:val="1"/>
          <w:numId w:val="4"/>
        </w:numPr>
        <w:rPr>
          <w:ins w:id="275" w:author="Dattatray Patil (Contractor)" w:date="2021-02-04T18:40:00Z"/>
        </w:rPr>
      </w:pPr>
      <w:ins w:id="276" w:author="Dattatray Patil (Contractor)" w:date="2021-02-04T18:40:00Z">
        <w:r>
          <w:t xml:space="preserve">then click </w:t>
        </w:r>
        <w:r w:rsidRPr="00733ED3">
          <w:t>Run now</w:t>
        </w:r>
        <w:r>
          <w:t xml:space="preserve"> (you could also use the </w:t>
        </w:r>
        <w:r w:rsidRPr="00733ED3">
          <w:t>Test</w:t>
        </w:r>
        <w:r>
          <w:t xml:space="preserve"> button).</w:t>
        </w:r>
      </w:ins>
    </w:p>
    <w:p w14:paraId="713C54B4" w14:textId="77777777" w:rsidR="00B704C1" w:rsidRPr="0068048B" w:rsidRDefault="00B704C1" w:rsidP="00B704C1">
      <w:pPr>
        <w:ind w:left="1440"/>
        <w:rPr>
          <w:ins w:id="277" w:author="Dattatray Patil (Contractor)" w:date="2021-02-04T18:40:00Z"/>
        </w:rPr>
      </w:pPr>
      <w:ins w:id="278" w:author="Dattatray Patil (Contractor)" w:date="2021-02-04T18:40:00Z">
        <w:r w:rsidRPr="00697911">
          <w:rPr>
            <w:b/>
            <w:bCs/>
          </w:rPr>
          <w:t xml:space="preserve">Note: </w:t>
        </w:r>
        <w:r>
          <w:t xml:space="preserve">If needed, click </w:t>
        </w:r>
        <w:r w:rsidRPr="0032106A">
          <w:rPr>
            <w:b/>
            <w:bCs/>
          </w:rPr>
          <w:t>Allow</w:t>
        </w:r>
        <w:r>
          <w:t xml:space="preserve"> to allow the flow to access your device to obtain your location and if required “Sign In” right side slider panel.</w:t>
        </w:r>
      </w:ins>
    </w:p>
    <w:p w14:paraId="5A6EAA81" w14:textId="5B7067D0" w:rsidR="00EB2226" w:rsidDel="00B704C1" w:rsidRDefault="00B704C1" w:rsidP="00B704C1">
      <w:pPr>
        <w:pStyle w:val="ListParagraph"/>
        <w:numPr>
          <w:ilvl w:val="1"/>
          <w:numId w:val="4"/>
        </w:numPr>
        <w:ind w:firstLine="360"/>
        <w:rPr>
          <w:del w:id="279" w:author="Dattatray Patil (Contractor)" w:date="2021-02-04T18:40:00Z"/>
        </w:rPr>
        <w:pPrChange w:id="280" w:author="Dattatray Patil (Contractor)" w:date="2021-02-04T18:43:00Z">
          <w:pPr>
            <w:pStyle w:val="ListParagraph"/>
            <w:numPr>
              <w:ilvl w:val="1"/>
              <w:numId w:val="4"/>
            </w:numPr>
            <w:ind w:left="1440" w:hanging="360"/>
          </w:pPr>
        </w:pPrChange>
      </w:pPr>
      <w:ins w:id="281" w:author="Dattatray Patil (Contractor)" w:date="2021-02-04T18:43:00Z">
        <w:r>
          <w:rPr>
            <w:noProof/>
          </w:rPr>
          <w:drawing>
            <wp:inline distT="0" distB="0" distL="0" distR="0" wp14:anchorId="43954EED" wp14:editId="2C4CC777">
              <wp:extent cx="2363330" cy="2189748"/>
              <wp:effectExtent l="0" t="0" r="0" b="1270"/>
              <wp:docPr id="17" name="Picture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4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90904" cy="23079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bookmarkStart w:id="282" w:name="_GoBack"/>
      <w:bookmarkEnd w:id="282"/>
      <w:del w:id="283" w:author="Dattatray Patil (Contractor)" w:date="2021-02-04T18:40:00Z">
        <w:r w:rsidR="00EB2226" w:rsidDel="00B704C1">
          <w:delText xml:space="preserve">Run the Flow by clicking on </w:delText>
        </w:r>
        <w:r w:rsidR="00EB2226" w:rsidRPr="00697911" w:rsidDel="00B704C1">
          <w:rPr>
            <w:b/>
            <w:bCs/>
          </w:rPr>
          <w:delText xml:space="preserve">Run </w:delText>
        </w:r>
      </w:del>
      <w:del w:id="284" w:author="Dattatray Patil (Contractor)" w:date="2021-02-04T18:39:00Z">
        <w:r w:rsidR="00EB2226" w:rsidRPr="00697911" w:rsidDel="00B704C1">
          <w:rPr>
            <w:b/>
            <w:bCs/>
          </w:rPr>
          <w:delText xml:space="preserve">now </w:delText>
        </w:r>
        <w:r w:rsidR="00EB2226" w:rsidRPr="008B1265" w:rsidDel="00B704C1">
          <w:delText>from</w:delText>
        </w:r>
        <w:r w:rsidR="00EB2226" w:rsidRPr="00697911" w:rsidDel="00B704C1">
          <w:rPr>
            <w:b/>
            <w:bCs/>
          </w:rPr>
          <w:delText xml:space="preserve"> …More </w:delText>
        </w:r>
        <w:r w:rsidR="00EB2226" w:rsidDel="00B704C1">
          <w:delText xml:space="preserve">menu. If the flow requests access to your device, click </w:delText>
        </w:r>
        <w:r w:rsidR="00EB2226" w:rsidRPr="0032106A" w:rsidDel="00B704C1">
          <w:rPr>
            <w:b/>
            <w:bCs/>
          </w:rPr>
          <w:delText>Allow</w:delText>
        </w:r>
        <w:r w:rsidR="00EB2226" w:rsidDel="00B704C1">
          <w:delText>.</w:delText>
        </w:r>
      </w:del>
    </w:p>
    <w:p w14:paraId="628FF319" w14:textId="328A7AE6" w:rsidR="00EB2226" w:rsidRDefault="00EB2226" w:rsidP="00B704C1">
      <w:pPr>
        <w:pStyle w:val="ListParagraph"/>
        <w:ind w:left="1440" w:firstLine="360"/>
        <w:pPrChange w:id="285" w:author="Dattatray Patil (Contractor)" w:date="2021-02-04T18:43:00Z">
          <w:pPr>
            <w:pStyle w:val="ListParagraph"/>
            <w:ind w:left="1080"/>
          </w:pPr>
        </w:pPrChange>
      </w:pPr>
      <w:del w:id="286" w:author="Dattatray Patil (Contractor)" w:date="2021-02-04T18:40:00Z">
        <w:r w:rsidDel="00B704C1">
          <w:rPr>
            <w:noProof/>
          </w:rPr>
          <w:drawing>
            <wp:inline distT="0" distB="0" distL="0" distR="0" wp14:anchorId="5BC65D45" wp14:editId="059986A0">
              <wp:extent cx="4092180" cy="2353442"/>
              <wp:effectExtent l="133350" t="114300" r="156210" b="142240"/>
              <wp:docPr id="910" name="Picture 9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14386" cy="2366213"/>
                      </a:xfrm>
                      <a:prstGeom prst="rect">
                        <a:avLst/>
                      </a:prstGeom>
                      <a:solidFill>
                        <a:srgbClr val="FFFFFF">
                          <a:shade val="85000"/>
                        </a:srgbClr>
                      </a:solidFill>
                      <a:ln w="88900" cap="sq">
                        <a:solidFill>
                          <a:srgbClr val="FFFFFF"/>
                        </a:solidFill>
                        <a:miter lim="800000"/>
                      </a:ln>
                      <a:effectLst>
                        <a:outerShdw blurRad="55000" dist="18000" dir="54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twoPt" dir="t">
                          <a:rot lat="0" lon="0" rev="7200000"/>
                        </a:lightRig>
                      </a:scene3d>
                      <a:sp3d>
                        <a:bevelT w="25400" h="19050"/>
                        <a:contourClr>
                          <a:srgbClr val="FFFFFF"/>
                        </a:contourClr>
                      </a:sp3d>
                    </pic:spPr>
                  </pic:pic>
                </a:graphicData>
              </a:graphic>
            </wp:inline>
          </w:drawing>
        </w:r>
      </w:del>
    </w:p>
    <w:p w14:paraId="476DF6ED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>Type some text in the comment parameter in the form.</w:t>
      </w:r>
    </w:p>
    <w:p w14:paraId="60A6AAB4" w14:textId="77777777" w:rsidR="00EB2226" w:rsidRDefault="00EB2226" w:rsidP="00EB2226">
      <w:pPr>
        <w:pStyle w:val="ListParagraph"/>
        <w:keepNext/>
        <w:numPr>
          <w:ilvl w:val="1"/>
          <w:numId w:val="4"/>
        </w:numPr>
        <w:ind w:left="1434" w:hanging="357"/>
      </w:pPr>
      <w:r>
        <w:lastRenderedPageBreak/>
        <w:t xml:space="preserve">If you run it from your mobile, you will see something </w:t>
      </w:r>
      <w:proofErr w:type="gramStart"/>
      <w:r>
        <w:t>similar to</w:t>
      </w:r>
      <w:proofErr w:type="gramEnd"/>
      <w:r>
        <w:t xml:space="preserve"> the following screenshot after the button is pushed:</w:t>
      </w:r>
    </w:p>
    <w:p w14:paraId="74EF959A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49351EAB" wp14:editId="6582A5F0">
            <wp:extent cx="1705970" cy="3032836"/>
            <wp:effectExtent l="19050" t="19050" r="27940" b="15240"/>
            <wp:docPr id="977985404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522" cy="3053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4B2976" w14:textId="77777777" w:rsidR="00EB2226" w:rsidRDefault="00EB2226" w:rsidP="00EB2226">
      <w:pPr>
        <w:pStyle w:val="ListParagraph"/>
      </w:pPr>
    </w:p>
    <w:p w14:paraId="2C8258BA" w14:textId="77777777" w:rsidR="00EB2226" w:rsidRDefault="00EB2226" w:rsidP="00EB2226">
      <w:pPr>
        <w:pStyle w:val="ListParagraph"/>
        <w:numPr>
          <w:ilvl w:val="0"/>
          <w:numId w:val="4"/>
        </w:numPr>
      </w:pPr>
      <w:r>
        <w:t>Check the spreadsheet, and you should see a new row with your comment:</w:t>
      </w:r>
    </w:p>
    <w:p w14:paraId="1F92AEA4" w14:textId="097504DD" w:rsidR="00EB2226" w:rsidDel="00B704C1" w:rsidRDefault="00EB2226" w:rsidP="00EB2226">
      <w:pPr>
        <w:pStyle w:val="ListParagraph"/>
        <w:rPr>
          <w:del w:id="287" w:author="Dattatray Patil (Contractor)" w:date="2021-02-04T18:46:00Z"/>
        </w:rPr>
      </w:pPr>
    </w:p>
    <w:p w14:paraId="59427F9A" w14:textId="77777777" w:rsidR="00EB2226" w:rsidRDefault="00EB2226" w:rsidP="00EB2226">
      <w:pPr>
        <w:pStyle w:val="ListParagraph"/>
      </w:pPr>
      <w:r>
        <w:rPr>
          <w:noProof/>
        </w:rPr>
        <w:drawing>
          <wp:inline distT="0" distB="0" distL="0" distR="0" wp14:anchorId="40BD2065" wp14:editId="179FF95F">
            <wp:extent cx="5538290" cy="516085"/>
            <wp:effectExtent l="19050" t="19050" r="5715" b="17780"/>
            <wp:docPr id="17925020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063" cy="547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DC3064" w14:textId="3593729F" w:rsidR="00C40FD3" w:rsidRPr="00B021BB" w:rsidDel="00B021BB" w:rsidRDefault="00C40FD3" w:rsidP="00EB2226">
      <w:pPr>
        <w:rPr>
          <w:del w:id="288" w:author="Dattatray Patil (Contractor)" w:date="2021-02-04T18:33:00Z"/>
          <w:rFonts w:eastAsiaTheme="majorEastAsia" w:cs="Segoe UI"/>
          <w:color w:val="4472C4" w:themeColor="accent1"/>
          <w:sz w:val="28"/>
          <w:szCs w:val="32"/>
          <w:rPrChange w:id="289" w:author="Dattatray Patil (Contractor)" w:date="2021-02-04T18:33:00Z">
            <w:rPr>
              <w:del w:id="290" w:author="Dattatray Patil (Contractor)" w:date="2021-02-04T18:33:00Z"/>
            </w:rPr>
          </w:rPrChange>
        </w:rPr>
      </w:pPr>
    </w:p>
    <w:p w14:paraId="6EAF9B45" w14:textId="3C3741B0" w:rsidR="001A66B6" w:rsidRPr="00B021BB" w:rsidRDefault="00AF29F8" w:rsidP="00EB2226">
      <w:pPr>
        <w:rPr>
          <w:rFonts w:eastAsiaTheme="majorEastAsia" w:cs="Segoe UI"/>
          <w:color w:val="4472C4" w:themeColor="accent1"/>
          <w:sz w:val="28"/>
          <w:szCs w:val="32"/>
          <w:rPrChange w:id="291" w:author="Dattatray Patil (Contractor)" w:date="2021-02-04T18:33:00Z">
            <w:rPr>
              <w:b/>
              <w:bCs/>
            </w:rPr>
          </w:rPrChange>
        </w:rPr>
      </w:pPr>
      <w:r w:rsidRPr="00B021BB">
        <w:rPr>
          <w:rFonts w:eastAsiaTheme="majorEastAsia" w:cs="Segoe UI"/>
          <w:color w:val="4472C4" w:themeColor="accent1"/>
          <w:sz w:val="28"/>
          <w:szCs w:val="32"/>
          <w:rPrChange w:id="292" w:author="Dattatray Patil (Contractor)" w:date="2021-02-04T18:33:00Z">
            <w:rPr>
              <w:b/>
              <w:bCs/>
            </w:rPr>
          </w:rPrChange>
        </w:rPr>
        <w:t>We need your feedback</w:t>
      </w:r>
    </w:p>
    <w:p w14:paraId="3DC88436" w14:textId="61E497E1" w:rsidR="00B82E9B" w:rsidRDefault="000B2F23" w:rsidP="00EB2226">
      <w:r>
        <w:t>Do you want to report an issue or to suggest something? We need your feedback</w:t>
      </w:r>
      <w:r w:rsidR="001A66B6">
        <w:t>:</w:t>
      </w:r>
      <w:r>
        <w:t xml:space="preserve"> </w:t>
      </w:r>
      <w:r w:rsidR="00941E54">
        <w:fldChar w:fldCharType="begin"/>
      </w:r>
      <w:r w:rsidR="00941E54">
        <w:instrText xml:space="preserve"> HYPERLINK "https://github.com/Power-Automate-in-a-day/Training-by-the-community/issues" </w:instrText>
      </w:r>
      <w:r w:rsidR="00941E54">
        <w:fldChar w:fldCharType="separate"/>
      </w:r>
      <w:r>
        <w:rPr>
          <w:rStyle w:val="Hyperlink"/>
        </w:rPr>
        <w:t>https://github.com/Power-Automate-in-a-day/Training-by-the-community/issues</w:t>
      </w:r>
      <w:r w:rsidR="00941E54">
        <w:rPr>
          <w:rStyle w:val="Hyperlink"/>
        </w:rPr>
        <w:fldChar w:fldCharType="end"/>
      </w:r>
      <w:r w:rsidR="00C717A9">
        <w:t xml:space="preserve"> </w:t>
      </w:r>
    </w:p>
    <w:sectPr w:rsidR="00B82E9B" w:rsidSect="009746F5">
      <w:pgSz w:w="12240" w:h="15840"/>
      <w:pgMar w:top="567" w:right="1440" w:bottom="1440" w:left="1440" w:header="720" w:footer="720" w:gutter="0"/>
      <w:cols w:space="720"/>
      <w:docGrid w:linePitch="360"/>
      <w:sectPrChange w:id="293" w:author="Dattatray Patil (Contractor)" w:date="2021-02-04T16:42:00Z">
        <w:sectPr w:rsidR="00B82E9B" w:rsidSect="009746F5">
          <w:pgMar w:top="1440" w:right="1440" w:bottom="1440" w:left="1440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5" w:author="Author" w:initials="A">
    <w:p w14:paraId="705084E5" w14:textId="77777777" w:rsidR="00EB2226" w:rsidRDefault="00EB2226" w:rsidP="00EB2226">
      <w:pPr>
        <w:pStyle w:val="CommentText"/>
      </w:pPr>
      <w:r>
        <w:t>go to Flow and sign-in ?</w:t>
      </w:r>
      <w:r>
        <w:rPr>
          <w:rStyle w:val="CommentReference"/>
        </w:rPr>
        <w:annotationRef/>
      </w:r>
    </w:p>
  </w:comment>
  <w:comment w:id="33" w:author="Author" w:initials="A">
    <w:p w14:paraId="5C073E93" w14:textId="77777777" w:rsidR="00EB2226" w:rsidRPr="008C2C07" w:rsidRDefault="00EB2226" w:rsidP="00EB2226">
      <w:pPr>
        <w:pStyle w:val="CommentText"/>
      </w:pPr>
      <w:r>
        <w:rPr>
          <w:rStyle w:val="CommentReference"/>
        </w:rPr>
        <w:annotationRef/>
      </w:r>
      <w:r w:rsidRPr="008C2C07">
        <w:t>track</w:t>
      </w:r>
    </w:p>
  </w:comment>
  <w:comment w:id="167" w:author="Author" w:initials="A">
    <w:p w14:paraId="1CF87122" w14:textId="77777777" w:rsidR="00EB2226" w:rsidRDefault="00EB2226" w:rsidP="00EB2226">
      <w:pPr>
        <w:pStyle w:val="CommentText"/>
      </w:pPr>
      <w:r>
        <w:t>I think it will be more readable if you separe the goal of the action and the action. like here</w:t>
      </w:r>
      <w:r>
        <w:rPr>
          <w:rStyle w:val="CommentReference"/>
        </w:rPr>
        <w:annotationRef/>
      </w:r>
    </w:p>
  </w:comment>
  <w:comment w:id="169" w:author="Author" w:initials="A">
    <w:p w14:paraId="0218F621" w14:textId="77777777" w:rsidR="00EB2226" w:rsidRDefault="00EB2226" w:rsidP="00EB2226">
      <w:pPr>
        <w:pStyle w:val="CommentText"/>
      </w:pPr>
      <w:r>
        <w:t>Specify that we need to do it BETWEEN the two existing steps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5084E5" w15:done="1"/>
  <w15:commentEx w15:paraId="5C073E93" w15:done="0"/>
  <w15:commentEx w15:paraId="1CF87122" w15:done="1"/>
  <w15:commentEx w15:paraId="0218F621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5084E5" w16cid:durableId="1EEEEE69"/>
  <w16cid:commentId w16cid:paraId="5C073E93" w16cid:durableId="2148B675"/>
  <w16cid:commentId w16cid:paraId="1CF87122" w16cid:durableId="1EEEEE6D"/>
  <w16cid:commentId w16cid:paraId="0218F621" w16cid:durableId="1EEEEE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78F33" w14:textId="77777777" w:rsidR="00941E54" w:rsidRDefault="00941E54" w:rsidP="000A663A">
      <w:pPr>
        <w:spacing w:after="0" w:line="240" w:lineRule="auto"/>
      </w:pPr>
      <w:r>
        <w:separator/>
      </w:r>
    </w:p>
  </w:endnote>
  <w:endnote w:type="continuationSeparator" w:id="0">
    <w:p w14:paraId="5A8AFD19" w14:textId="77777777" w:rsidR="00941E54" w:rsidRDefault="00941E54" w:rsidP="000A6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52130" w14:textId="77777777" w:rsidR="00941E54" w:rsidRDefault="00941E54" w:rsidP="000A663A">
      <w:pPr>
        <w:spacing w:after="0" w:line="240" w:lineRule="auto"/>
      </w:pPr>
      <w:r>
        <w:separator/>
      </w:r>
    </w:p>
  </w:footnote>
  <w:footnote w:type="continuationSeparator" w:id="0">
    <w:p w14:paraId="2091E643" w14:textId="77777777" w:rsidR="00941E54" w:rsidRDefault="00941E54" w:rsidP="000A6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216E4"/>
    <w:multiLevelType w:val="hybridMultilevel"/>
    <w:tmpl w:val="2332B7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F4304"/>
    <w:multiLevelType w:val="hybridMultilevel"/>
    <w:tmpl w:val="A30ECB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4157D"/>
    <w:multiLevelType w:val="hybridMultilevel"/>
    <w:tmpl w:val="2332B7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73DEF"/>
    <w:multiLevelType w:val="hybridMultilevel"/>
    <w:tmpl w:val="9D9CD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ttatray Patil (Contractor)">
    <w15:presenceInfo w15:providerId="AD" w15:userId="S::Dattatray.Patil@gilead.com::715305f0-418e-4b1a-9e3b-ccb2b68353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26"/>
    <w:rsid w:val="000A663A"/>
    <w:rsid w:val="000B2F23"/>
    <w:rsid w:val="000B6412"/>
    <w:rsid w:val="001A66B6"/>
    <w:rsid w:val="00215000"/>
    <w:rsid w:val="002F1400"/>
    <w:rsid w:val="003078C1"/>
    <w:rsid w:val="00660D37"/>
    <w:rsid w:val="00670ABD"/>
    <w:rsid w:val="00822C9F"/>
    <w:rsid w:val="008B3487"/>
    <w:rsid w:val="008C675E"/>
    <w:rsid w:val="0091040C"/>
    <w:rsid w:val="00941E54"/>
    <w:rsid w:val="009746F5"/>
    <w:rsid w:val="0098601B"/>
    <w:rsid w:val="009C510C"/>
    <w:rsid w:val="00A35C46"/>
    <w:rsid w:val="00AF29F8"/>
    <w:rsid w:val="00B021BB"/>
    <w:rsid w:val="00B24BC7"/>
    <w:rsid w:val="00B32E40"/>
    <w:rsid w:val="00B704C1"/>
    <w:rsid w:val="00B82E9B"/>
    <w:rsid w:val="00BA2F4F"/>
    <w:rsid w:val="00BE0257"/>
    <w:rsid w:val="00C40FD3"/>
    <w:rsid w:val="00C717A9"/>
    <w:rsid w:val="00CC5D1B"/>
    <w:rsid w:val="00CE3905"/>
    <w:rsid w:val="00D624D9"/>
    <w:rsid w:val="00EB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B6AE2"/>
  <w15:chartTrackingRefBased/>
  <w15:docId w15:val="{0F95557E-E3FD-4624-9641-F8EABF60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2226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226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2226"/>
    <w:pPr>
      <w:keepNext/>
      <w:keepLines/>
      <w:spacing w:before="240" w:after="60"/>
      <w:outlineLvl w:val="3"/>
    </w:pPr>
    <w:rPr>
      <w:rFonts w:asciiTheme="minorHAnsi" w:eastAsia="Times New Roman" w:hAnsiTheme="minorHAnsi" w:cstheme="minorHAnsi"/>
      <w:iCs/>
      <w:color w:val="4472C4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2226"/>
    <w:rPr>
      <w:rFonts w:eastAsiaTheme="majorEastAsia" w:cstheme="minorHAnsi"/>
      <w:color w:val="4472C4" w:themeColor="accent1"/>
      <w:sz w:val="36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EB2226"/>
    <w:rPr>
      <w:rFonts w:eastAsia="Times New Roman" w:cstheme="minorHAnsi"/>
      <w:iCs/>
      <w:color w:val="4472C4" w:themeColor="accent1"/>
      <w:sz w:val="28"/>
    </w:rPr>
  </w:style>
  <w:style w:type="table" w:styleId="TableGrid">
    <w:name w:val="Table Grid"/>
    <w:basedOn w:val="TableNormal"/>
    <w:uiPriority w:val="39"/>
    <w:rsid w:val="00EB2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EB2226"/>
    <w:pPr>
      <w:ind w:left="720"/>
      <w:contextualSpacing/>
    </w:p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EB2226"/>
    <w:rPr>
      <w:rFonts w:ascii="Segoe UI" w:hAnsi="Segoe UI"/>
      <w:sz w:val="20"/>
    </w:rPr>
  </w:style>
  <w:style w:type="character" w:styleId="Hyperlink">
    <w:name w:val="Hyperlink"/>
    <w:basedOn w:val="DefaultParagraphFont"/>
    <w:uiPriority w:val="99"/>
    <w:unhideWhenUsed/>
    <w:rsid w:val="00EB222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B22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2226"/>
    <w:pPr>
      <w:spacing w:line="240" w:lineRule="auto"/>
    </w:pPr>
    <w:rPr>
      <w:rFonts w:asciiTheme="minorHAnsi" w:hAnsiTheme="minorHAns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222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226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74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74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6F5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974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6F5"/>
    <w:rPr>
      <w:rFonts w:ascii="Segoe UI" w:hAnsi="Segoe UI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14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jpeg"/><Relationship Id="rId10" Type="http://schemas.openxmlformats.org/officeDocument/2006/relationships/comments" Target="comments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13</Pages>
  <Words>1299</Words>
  <Characters>7405</Characters>
  <Application>Microsoft Office Word</Application>
  <DocSecurity>0</DocSecurity>
  <Lines>61</Lines>
  <Paragraphs>17</Paragraphs>
  <ScaleCrop>false</ScaleCrop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Dattatray Patil (Contractor)</cp:lastModifiedBy>
  <cp:revision>33</cp:revision>
  <dcterms:created xsi:type="dcterms:W3CDTF">2020-05-24T10:54:00Z</dcterms:created>
  <dcterms:modified xsi:type="dcterms:W3CDTF">2021-02-04T18:50:00Z</dcterms:modified>
</cp:coreProperties>
</file>