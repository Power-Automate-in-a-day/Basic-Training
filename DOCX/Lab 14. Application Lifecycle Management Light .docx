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EA7FD" w14:textId="77777777" w:rsidR="0035752C" w:rsidRPr="005227DD" w:rsidRDefault="0035752C" w:rsidP="005227DD">
      <w:pPr>
        <w:pStyle w:val="Heading1"/>
        <w:rPr>
          <w:rFonts w:ascii="Segoe UI" w:eastAsia="MS Gothic" w:hAnsi="Segoe UI" w:cs="Segoe UI"/>
          <w:color w:val="0070C0"/>
          <w:sz w:val="40"/>
          <w:szCs w:val="40"/>
          <w:rPrChange w:id="0" w:author="Dattatray Patil (Contractor)" w:date="2021-02-15T19:07:00Z">
            <w:rPr/>
          </w:rPrChange>
        </w:rPr>
        <w:pPrChange w:id="1" w:author="Dattatray Patil (Contractor)" w:date="2021-02-15T19:07:00Z">
          <w:pPr>
            <w:keepNext/>
            <w:keepLines/>
            <w:spacing w:after="120"/>
            <w:outlineLvl w:val="1"/>
          </w:pPr>
        </w:pPrChange>
      </w:pPr>
      <w:bookmarkStart w:id="2" w:name="_Toc41060380"/>
      <w:r w:rsidRPr="005227DD">
        <w:rPr>
          <w:rFonts w:ascii="Segoe UI" w:eastAsia="MS Gothic" w:hAnsi="Segoe UI" w:cs="Segoe UI"/>
          <w:color w:val="0070C0"/>
          <w:sz w:val="40"/>
          <w:szCs w:val="40"/>
          <w:rPrChange w:id="3" w:author="Dattatray Patil (Contractor)" w:date="2021-02-15T19:07:00Z">
            <w:rPr/>
          </w:rPrChange>
        </w:rPr>
        <w:t xml:space="preserve">Lab 14. Application Lifecycle Management Light </w:t>
      </w:r>
      <w:bookmarkEnd w:id="2"/>
    </w:p>
    <w:p w14:paraId="10CF65C3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7F7F9CF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35752C">
        <w:rPr>
          <w:rFonts w:ascii="Segoe UI" w:eastAsia="Segoe UI" w:hAnsi="Segoe UI" w:cs="Times New Roman"/>
          <w:sz w:val="20"/>
        </w:rPr>
        <w:t>a good practice in programming is to be able to reuse code. Creating reusable and generic flow is a great way to reuse code and to make your code more robust. Child flow are part of the standard Power Platform license and does not require a premium license.</w:t>
      </w:r>
    </w:p>
    <w:p w14:paraId="5DB49EBE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Duration:</w:t>
      </w:r>
      <w:r w:rsidRPr="0035752C">
        <w:rPr>
          <w:rFonts w:ascii="Segoe UI" w:eastAsia="Segoe UI" w:hAnsi="Segoe UI" w:cs="Times New Roman"/>
          <w:sz w:val="20"/>
        </w:rPr>
        <w:t xml:space="preserve"> 30 minutes</w:t>
      </w:r>
    </w:p>
    <w:p w14:paraId="753ACD17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Scenario:</w:t>
      </w:r>
      <w:r w:rsidRPr="0035752C">
        <w:rPr>
          <w:rFonts w:ascii="Segoe UI" w:eastAsia="Segoe UI" w:hAnsi="Segoe UI" w:cs="Times New Roman"/>
          <w:sz w:val="20"/>
        </w:rPr>
        <w:t xml:space="preserve">  we will create a flow that will retrieve information from a SharePoint list and from an excel file. In order to make this flow easier to be deployed across several environment we will dynamically provide the list and file </w:t>
      </w:r>
      <w:proofErr w:type="spellStart"/>
      <w:r w:rsidRPr="0035752C">
        <w:rPr>
          <w:rFonts w:ascii="Segoe UI" w:eastAsia="Segoe UI" w:hAnsi="Segoe UI" w:cs="Times New Roman"/>
          <w:sz w:val="20"/>
        </w:rPr>
        <w:t>url</w:t>
      </w:r>
      <w:proofErr w:type="spellEnd"/>
      <w:r w:rsidRPr="0035752C">
        <w:rPr>
          <w:rFonts w:ascii="Segoe UI" w:eastAsia="Segoe UI" w:hAnsi="Segoe UI" w:cs="Times New Roman"/>
          <w:sz w:val="20"/>
        </w:rPr>
        <w:t>. We will create a child flow that will retrieve this information from environment variables. Child flow must be created from a Solution, so you will create a solution as well.</w:t>
      </w:r>
    </w:p>
    <w:p w14:paraId="6BDAE509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79189DF" w14:textId="77777777" w:rsidR="0035752C" w:rsidRPr="005227DD" w:rsidRDefault="0035752C" w:rsidP="005227DD">
      <w:pPr>
        <w:pStyle w:val="Heading2"/>
        <w:rPr>
          <w:rFonts w:ascii="Segoe UI" w:eastAsia="MS Gothic" w:hAnsi="Segoe UI" w:cs="Segoe UI"/>
          <w:color w:val="0070C0"/>
          <w:sz w:val="28"/>
          <w:szCs w:val="28"/>
          <w:rPrChange w:id="4" w:author="Dattatray Patil (Contractor)" w:date="2021-02-15T19:07:00Z">
            <w:rPr/>
          </w:rPrChange>
        </w:rPr>
        <w:pPrChange w:id="5" w:author="Dattatray Patil (Contractor)" w:date="2021-02-15T19:07:00Z">
          <w:pPr>
            <w:keepNext/>
            <w:keepLines/>
            <w:spacing w:before="240" w:after="240" w:line="216" w:lineRule="auto"/>
            <w:outlineLvl w:val="2"/>
          </w:pPr>
        </w:pPrChange>
      </w:pPr>
      <w:bookmarkStart w:id="6" w:name="_Toc41060381"/>
      <w:r w:rsidRPr="005227DD">
        <w:rPr>
          <w:rFonts w:ascii="Segoe UI" w:eastAsia="MS Gothic" w:hAnsi="Segoe UI" w:cs="Segoe UI"/>
          <w:color w:val="0070C0"/>
          <w:sz w:val="28"/>
          <w:szCs w:val="28"/>
          <w:rPrChange w:id="7" w:author="Dattatray Patil (Contractor)" w:date="2021-02-15T19:07:00Z">
            <w:rPr/>
          </w:rPrChange>
        </w:rPr>
        <w:t>PART 1. Define the parameters</w:t>
      </w:r>
      <w:bookmarkEnd w:id="6"/>
    </w:p>
    <w:p w14:paraId="356316BD" w14:textId="77777777" w:rsidR="0035752C" w:rsidRPr="005227DD" w:rsidRDefault="0035752C" w:rsidP="005227DD">
      <w:pPr>
        <w:pStyle w:val="Heading3"/>
        <w:rPr>
          <w:rFonts w:eastAsia="Times New Roman"/>
          <w:color w:val="0070C0"/>
          <w:sz w:val="28"/>
          <w:szCs w:val="28"/>
          <w:rPrChange w:id="8" w:author="Dattatray Patil (Contractor)" w:date="2021-02-15T19:07:00Z">
            <w:rPr/>
          </w:rPrChange>
        </w:rPr>
        <w:pPrChange w:id="9" w:author="Dattatray Patil (Contractor)" w:date="2021-02-15T19:07:00Z">
          <w:pPr>
            <w:keepNext/>
            <w:keepLines/>
            <w:spacing w:before="240" w:after="60"/>
            <w:outlineLvl w:val="3"/>
          </w:pPr>
        </w:pPrChange>
      </w:pPr>
      <w:bookmarkStart w:id="10" w:name="_Toc41060382"/>
      <w:r w:rsidRPr="005227DD">
        <w:rPr>
          <w:rFonts w:eastAsia="Times New Roman"/>
          <w:color w:val="0070C0"/>
          <w:sz w:val="28"/>
          <w:szCs w:val="28"/>
          <w:rPrChange w:id="11" w:author="Dattatray Patil (Contractor)" w:date="2021-02-15T19:07:00Z">
            <w:rPr/>
          </w:rPrChange>
        </w:rPr>
        <w:t>Tasks:</w:t>
      </w:r>
      <w:bookmarkEnd w:id="10"/>
    </w:p>
    <w:p w14:paraId="356C2BA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2603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Make sur you have a premium license; this will be necessary to retrieve Environment variable from a flow ‘see lab0).</w:t>
      </w:r>
    </w:p>
    <w:p w14:paraId="4EC29FB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Switch to your Developer environment</w:t>
      </w:r>
    </w:p>
    <w:p w14:paraId="1B76C32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6291FB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3B3A453" wp14:editId="4DB3F059">
            <wp:extent cx="4525006" cy="676369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919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Go to Solutions and create a new solution from scratch; if requested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a database</w:t>
      </w:r>
      <w:r w:rsidRPr="0035752C">
        <w:rPr>
          <w:rFonts w:ascii="Segoe UI" w:eastAsia="Segoe UI" w:hAnsi="Segoe UI" w:cs="Times New Roman"/>
          <w:sz w:val="20"/>
          <w:szCs w:val="20"/>
        </w:rPr>
        <w:t>.</w:t>
      </w:r>
    </w:p>
    <w:p w14:paraId="10A27111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2D84BC1" w14:textId="77777777" w:rsidR="0035752C" w:rsidRPr="0035752C" w:rsidRDefault="0035752C" w:rsidP="005227DD">
      <w:pPr>
        <w:ind w:left="1080" w:hanging="360"/>
        <w:contextualSpacing/>
        <w:rPr>
          <w:rFonts w:ascii="Segoe UI" w:eastAsia="Segoe UI" w:hAnsi="Segoe UI" w:cs="Times New Roman"/>
          <w:sz w:val="20"/>
          <w:szCs w:val="20"/>
        </w:rPr>
        <w:pPrChange w:id="12" w:author="Dattatray Patil (Contractor)" w:date="2021-02-15T19:08:00Z">
          <w:pPr>
            <w:ind w:left="720" w:hanging="360"/>
            <w:contextualSpacing/>
          </w:pPr>
        </w:pPrChange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B186B44" wp14:editId="38DA5098">
            <wp:extent cx="4248150" cy="1464432"/>
            <wp:effectExtent l="19050" t="19050" r="19050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724" cy="1476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EF5E3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Fill in the database properties and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my database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4A8C104F" w14:textId="77777777" w:rsidR="0035752C" w:rsidRPr="0035752C" w:rsidRDefault="0035752C" w:rsidP="005227DD">
      <w:pPr>
        <w:ind w:left="1440"/>
        <w:rPr>
          <w:rFonts w:ascii="Segoe UI" w:eastAsia="Segoe UI" w:hAnsi="Segoe UI" w:cs="Times New Roman"/>
          <w:sz w:val="20"/>
        </w:rPr>
        <w:pPrChange w:id="13" w:author="Dattatray Patil (Contractor)" w:date="2021-02-15T19:08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1C33D" wp14:editId="6F747504">
            <wp:extent cx="2078547" cy="6284794"/>
            <wp:effectExtent l="19050" t="19050" r="17145" b="209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23" cy="6313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5A7080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7A9ADB7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Wait a couple of minutes for the database to be created.</w:t>
      </w:r>
    </w:p>
    <w:p w14:paraId="21E2D6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New Solution</w:t>
      </w:r>
    </w:p>
    <w:p w14:paraId="165082FB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9BD9C45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E69093C" wp14:editId="6E93FBE4">
            <wp:extent cx="2699486" cy="385762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3" cy="3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C8A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6BF64E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Fill-in the solution properties and under Publisher click + Publisher:</w:t>
      </w:r>
    </w:p>
    <w:p w14:paraId="778D988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E334367" wp14:editId="2C3F1C5F">
            <wp:extent cx="2315186" cy="3267075"/>
            <wp:effectExtent l="19050" t="19050" r="28575" b="9525"/>
            <wp:docPr id="440254213" name="Picture 44025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23" cy="3273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22356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166DA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next windows, replace the existing publisher with a new one by clicking 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+ Publisher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71DE06C9" w14:textId="77777777" w:rsidR="0035752C" w:rsidRPr="0035752C" w:rsidRDefault="0035752C" w:rsidP="00D04061">
      <w:pPr>
        <w:ind w:left="1440"/>
        <w:rPr>
          <w:rFonts w:ascii="Segoe UI" w:eastAsia="Segoe UI" w:hAnsi="Segoe UI" w:cs="Times New Roman"/>
          <w:sz w:val="20"/>
        </w:rPr>
        <w:pPrChange w:id="14" w:author="Dattatray Patil (Contractor)" w:date="2021-02-15T19:09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881A0B" wp14:editId="32546988">
            <wp:extent cx="2632186" cy="3438525"/>
            <wp:effectExtent l="19050" t="19050" r="15875" b="9525"/>
            <wp:docPr id="440254210" name="Picture 44025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52" cy="3439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744F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DE23AE" w14:textId="77777777" w:rsidR="0035752C" w:rsidRPr="0035752C" w:rsidRDefault="0035752C" w:rsidP="0035752C">
      <w:pPr>
        <w:numPr>
          <w:ilvl w:val="0"/>
          <w:numId w:val="4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 new window will pop up where you can select a new Display Name like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and a prefix like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270BA39A" w14:textId="77777777" w:rsidR="0035752C" w:rsidRPr="0035752C" w:rsidRDefault="0035752C" w:rsidP="00D04061">
      <w:pPr>
        <w:ind w:left="2160"/>
        <w:rPr>
          <w:rFonts w:ascii="Segoe UI" w:eastAsia="Segoe UI" w:hAnsi="Segoe UI" w:cs="Times New Roman"/>
          <w:sz w:val="20"/>
        </w:rPr>
        <w:pPrChange w:id="15" w:author="Dattatray Patil (Contractor)" w:date="2021-02-15T19:10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0845FF" wp14:editId="11740589">
            <wp:extent cx="2837111" cy="3124200"/>
            <wp:effectExtent l="19050" t="19050" r="20955" b="19050"/>
            <wp:docPr id="440254211" name="Picture 44025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133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0192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as the new publisher and click Update:</w:t>
      </w:r>
    </w:p>
    <w:p w14:paraId="272278BD" w14:textId="77777777" w:rsidR="0035752C" w:rsidRPr="0035752C" w:rsidRDefault="0035752C" w:rsidP="00D04061">
      <w:pPr>
        <w:ind w:left="2160"/>
        <w:rPr>
          <w:rFonts w:ascii="Segoe UI" w:eastAsia="Segoe UI" w:hAnsi="Segoe UI" w:cs="Times New Roman"/>
          <w:sz w:val="20"/>
        </w:rPr>
        <w:pPrChange w:id="16" w:author="Dattatray Patil (Contractor)" w:date="2021-02-15T19:11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410E74A" wp14:editId="7E5A0009">
            <wp:extent cx="2700137" cy="3181350"/>
            <wp:effectExtent l="19050" t="19050" r="24130" b="19050"/>
            <wp:docPr id="440254212" name="Picture 44025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8" cy="3183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7EB6A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8316C19" w14:textId="77777777" w:rsidR="0035752C" w:rsidRPr="0035752C" w:rsidRDefault="0035752C" w:rsidP="0035752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Create:</w:t>
      </w:r>
    </w:p>
    <w:p w14:paraId="351EA0C2" w14:textId="77777777" w:rsidR="00D04061" w:rsidRDefault="00D04061" w:rsidP="0035752C">
      <w:pPr>
        <w:ind w:left="720" w:hanging="360"/>
        <w:contextualSpacing/>
        <w:rPr>
          <w:ins w:id="17" w:author="Dattatray Patil (Contractor)" w:date="2021-02-15T19:12:00Z"/>
          <w:rFonts w:ascii="Segoe UI" w:eastAsia="Segoe UI" w:hAnsi="Segoe UI" w:cs="Times New Roman"/>
          <w:sz w:val="20"/>
          <w:szCs w:val="20"/>
        </w:rPr>
      </w:pPr>
    </w:p>
    <w:p w14:paraId="2B0CCFAD" w14:textId="5DC04B89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 and create a Flow that is started manually and that connects to a SharePoint list and to an Excel document with a table:</w:t>
      </w:r>
    </w:p>
    <w:p w14:paraId="2587FC76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CED01D2" w14:textId="77777777" w:rsidR="0035752C" w:rsidRPr="0035752C" w:rsidRDefault="0035752C" w:rsidP="008A5B0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28DC4F0" wp14:editId="6464A723">
            <wp:extent cx="4832322" cy="5210810"/>
            <wp:effectExtent l="19050" t="19050" r="2603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645" cy="5215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BD604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FE33B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Enterprise flows can have many actions  and deploying these flows from different environments (DV, TEST, PROD) can quickly become a nightmare.</w:t>
      </w:r>
    </w:p>
    <w:p w14:paraId="7D11D7C7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first option is to create a new Compose called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that will contain the internal references:</w:t>
      </w:r>
    </w:p>
    <w:p w14:paraId="308FDC43" w14:textId="77777777" w:rsidR="0035752C" w:rsidRPr="0035752C" w:rsidRDefault="0035752C" w:rsidP="008A5B0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4F6A1AF4" wp14:editId="418A8B79">
            <wp:extent cx="4758543" cy="2905125"/>
            <wp:effectExtent l="19050" t="19050" r="2349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2907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01D0A2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AD859B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To retrieve the references, you need to click the Peek code option of the action:</w:t>
      </w:r>
    </w:p>
    <w:p w14:paraId="65EB725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48E1DB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A5B9947" wp14:editId="04453C91">
            <wp:extent cx="4774015" cy="1467395"/>
            <wp:effectExtent l="19050" t="19050" r="2667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55" cy="1504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16D278" w14:textId="77777777" w:rsidR="0035752C" w:rsidRPr="0035752C" w:rsidRDefault="0035752C" w:rsidP="00D04061">
      <w:pPr>
        <w:ind w:left="1440"/>
        <w:rPr>
          <w:rFonts w:ascii="Segoe UI" w:eastAsia="Segoe UI" w:hAnsi="Segoe UI" w:cs="Times New Roman"/>
          <w:sz w:val="20"/>
        </w:rPr>
        <w:pPrChange w:id="18" w:author="Dattatray Patil (Contractor)" w:date="2021-02-15T19:14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D5CE600" wp14:editId="7BE84ECA">
            <wp:extent cx="4549147" cy="5360300"/>
            <wp:effectExtent l="19050" t="19050" r="22860" b="120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55" cy="5375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95090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>Proceed like this to retrieve the references used by the Excel action :</w:t>
      </w:r>
    </w:p>
    <w:p w14:paraId="61883DAA" w14:textId="77777777" w:rsidR="0035752C" w:rsidRPr="0035752C" w:rsidRDefault="0035752C" w:rsidP="00D04061">
      <w:pPr>
        <w:ind w:left="1440"/>
        <w:rPr>
          <w:rFonts w:ascii="Segoe UI" w:eastAsia="Segoe UI" w:hAnsi="Segoe UI" w:cs="Times New Roman"/>
          <w:sz w:val="20"/>
        </w:rPr>
        <w:pPrChange w:id="19" w:author="Dattatray Patil (Contractor)" w:date="2021-02-15T19:14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28C7A9" wp14:editId="6FB23636">
            <wp:extent cx="3929916" cy="6212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02" cy="625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80B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5500E424" w14:textId="17E11CE9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We need to use dynamic properties to use </w:t>
      </w:r>
      <w:r w:rsidR="008A5B06" w:rsidRPr="0035752C">
        <w:rPr>
          <w:rFonts w:ascii="Segoe UI" w:eastAsia="Segoe UI" w:hAnsi="Segoe UI" w:cs="Times New Roman"/>
          <w:sz w:val="20"/>
        </w:rPr>
        <w:t>these references</w:t>
      </w:r>
      <w:r w:rsidRPr="0035752C">
        <w:rPr>
          <w:rFonts w:ascii="Segoe UI" w:eastAsia="Segoe UI" w:hAnsi="Segoe UI" w:cs="Times New Roman"/>
          <w:sz w:val="20"/>
        </w:rPr>
        <w:t xml:space="preserve"> in our code. Add a Parse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action and rename it</w:t>
      </w:r>
      <w:r w:rsidRPr="008A5B06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8A5B06" w:rsidRPr="008A5B06">
        <w:rPr>
          <w:rFonts w:ascii="Segoe UI" w:eastAsia="Segoe UI" w:hAnsi="Segoe UI" w:cs="Times New Roman"/>
          <w:b/>
          <w:bCs/>
          <w:sz w:val="20"/>
        </w:rPr>
        <w:t>Params</w:t>
      </w:r>
      <w:r w:rsidR="008A5B06" w:rsidRPr="0035752C">
        <w:rPr>
          <w:rFonts w:ascii="Segoe UI" w:eastAsia="Segoe UI" w:hAnsi="Segoe UI" w:cs="Times New Roman"/>
          <w:sz w:val="20"/>
        </w:rPr>
        <w:t>:</w:t>
      </w:r>
    </w:p>
    <w:p w14:paraId="1E3D15FE" w14:textId="77777777" w:rsidR="0035752C" w:rsidRPr="0035752C" w:rsidRDefault="0035752C" w:rsidP="00D04061">
      <w:pPr>
        <w:ind w:left="1440"/>
        <w:rPr>
          <w:rFonts w:ascii="Segoe UI" w:eastAsia="Segoe UI" w:hAnsi="Segoe UI" w:cs="Times New Roman"/>
          <w:sz w:val="20"/>
        </w:rPr>
        <w:pPrChange w:id="20" w:author="Dattatray Patil (Contractor)" w:date="2021-02-15T19:14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FAE7D32" wp14:editId="4D9E8BED">
            <wp:extent cx="3686175" cy="4113066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25" cy="413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DBE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Copy the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from the action </w:t>
      </w:r>
      <w:proofErr w:type="spellStart"/>
      <w:r w:rsidRPr="0035752C">
        <w:rPr>
          <w:rFonts w:ascii="Segoe UI" w:eastAsia="Segoe UI" w:hAnsi="Segoe UI" w:cs="Times New Roman"/>
          <w:sz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and click </w:t>
      </w:r>
      <w:r w:rsidRPr="008A5B06">
        <w:rPr>
          <w:rFonts w:ascii="Segoe UI" w:eastAsia="Segoe UI" w:hAnsi="Segoe UI" w:cs="Times New Roman"/>
          <w:b/>
          <w:bCs/>
          <w:sz w:val="20"/>
        </w:rPr>
        <w:t>Generate from sample</w:t>
      </w:r>
      <w:r w:rsidRPr="0035752C">
        <w:rPr>
          <w:rFonts w:ascii="Segoe UI" w:eastAsia="Segoe UI" w:hAnsi="Segoe UI" w:cs="Times New Roman"/>
          <w:sz w:val="20"/>
        </w:rPr>
        <w:t>, paste the info in there:</w:t>
      </w:r>
    </w:p>
    <w:p w14:paraId="085BDBE8" w14:textId="77777777" w:rsidR="0035752C" w:rsidRPr="0035752C" w:rsidRDefault="0035752C" w:rsidP="00D04061">
      <w:pPr>
        <w:ind w:left="1440"/>
        <w:rPr>
          <w:rFonts w:ascii="Segoe UI" w:eastAsia="Segoe UI" w:hAnsi="Segoe UI" w:cs="Times New Roman"/>
          <w:sz w:val="20"/>
        </w:rPr>
        <w:pPrChange w:id="21" w:author="Dattatray Patil (Contractor)" w:date="2021-02-15T19:14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FDD2B5" wp14:editId="73B7C26C">
            <wp:extent cx="3853815" cy="2117625"/>
            <wp:effectExtent l="19050" t="19050" r="13335" b="165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694" cy="2132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100A81" w14:textId="77777777" w:rsidR="0035752C" w:rsidRPr="0035752C" w:rsidRDefault="0035752C" w:rsidP="00D04061">
      <w:pPr>
        <w:ind w:left="1440"/>
        <w:rPr>
          <w:rFonts w:ascii="Segoe UI" w:eastAsia="Segoe UI" w:hAnsi="Segoe UI" w:cs="Times New Roman"/>
          <w:sz w:val="20"/>
        </w:rPr>
        <w:pPrChange w:id="22" w:author="Dattatray Patil (Contractor)" w:date="2021-02-15T19:14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436C46" wp14:editId="1B989185">
            <wp:extent cx="3474157" cy="4264606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767" cy="42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BA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Use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output in Params content:</w:t>
      </w:r>
    </w:p>
    <w:p w14:paraId="54E5C3BA" w14:textId="77777777" w:rsidR="0035752C" w:rsidRPr="0035752C" w:rsidRDefault="0035752C" w:rsidP="00D04061">
      <w:pPr>
        <w:ind w:left="720"/>
        <w:rPr>
          <w:rFonts w:ascii="Segoe UI" w:eastAsia="Segoe UI" w:hAnsi="Segoe UI" w:cs="Times New Roman"/>
          <w:sz w:val="20"/>
        </w:rPr>
        <w:pPrChange w:id="23" w:author="Dattatray Patil (Contractor)" w:date="2021-02-15T19:15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4B1340" wp14:editId="6DFCA011">
            <wp:extent cx="3886705" cy="3548418"/>
            <wp:effectExtent l="19050" t="19050" r="19050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21" cy="356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92978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lastRenderedPageBreak/>
        <w:t xml:space="preserve">Replace the reference in the SharePoint and Excel actions with dynamic value. Now if you need to deploy your flow to another environment (like another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SharePint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Test site), you can create a new Compose object named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with the reference in test. And you just bind Params with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. Test your flow, it should still be working.</w:t>
      </w:r>
    </w:p>
    <w:p w14:paraId="4BCBF188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69FDBFED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24" w:name="_Toc41060383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2. Use environment variables</w:t>
      </w:r>
      <w:bookmarkEnd w:id="24"/>
    </w:p>
    <w:p w14:paraId="46B8D8E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This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can be stored in an environment </w:t>
      </w:r>
      <w:proofErr w:type="gramStart"/>
      <w:r w:rsidRPr="0035752C">
        <w:rPr>
          <w:rFonts w:ascii="Segoe UI" w:eastAsia="Segoe UI" w:hAnsi="Segoe UI" w:cs="Times New Roman"/>
          <w:sz w:val="20"/>
        </w:rPr>
        <w:t>variables</w:t>
      </w:r>
      <w:proofErr w:type="gramEnd"/>
      <w:r w:rsidRPr="0035752C">
        <w:rPr>
          <w:rFonts w:ascii="Segoe UI" w:eastAsia="Segoe UI" w:hAnsi="Segoe UI" w:cs="Times New Roman"/>
          <w:sz w:val="20"/>
        </w:rPr>
        <w:t>. In the next part we will create a child flow that will retrieve this information from environment variables.</w:t>
      </w:r>
    </w:p>
    <w:p w14:paraId="3C665F7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3E699653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5" w:name="_Toc41060384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5"/>
    </w:p>
    <w:p w14:paraId="73B8C12C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798B8" w14:textId="77777777" w:rsidR="0035752C" w:rsidRPr="0035752C" w:rsidRDefault="0035752C" w:rsidP="0035752C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solution, select New and create an environment variable:</w:t>
      </w:r>
    </w:p>
    <w:p w14:paraId="170A7555" w14:textId="77777777" w:rsidR="0035752C" w:rsidRPr="0035752C" w:rsidRDefault="0035752C" w:rsidP="00D04061">
      <w:pPr>
        <w:ind w:left="720"/>
        <w:rPr>
          <w:rFonts w:ascii="Segoe UI" w:eastAsia="Segoe UI" w:hAnsi="Segoe UI" w:cs="Times New Roman"/>
          <w:sz w:val="20"/>
        </w:rPr>
        <w:pPrChange w:id="26" w:author="Dattatray Patil (Contractor)" w:date="2021-02-15T19:15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5927A1B" wp14:editId="61E2ABE6">
            <wp:extent cx="3127675" cy="3010753"/>
            <wp:effectExtent l="19050" t="19050" r="15875" b="184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11" cy="302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3F0F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Name the environment variable “PARAMS” and select the Data type JSON and store the JSON data stored in the action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and click Save:</w:t>
      </w:r>
    </w:p>
    <w:p w14:paraId="5480A260" w14:textId="77777777" w:rsidR="0035752C" w:rsidRPr="0035752C" w:rsidRDefault="0035752C" w:rsidP="00D04061">
      <w:pPr>
        <w:ind w:left="720"/>
        <w:rPr>
          <w:rFonts w:ascii="Segoe UI" w:eastAsia="Segoe UI" w:hAnsi="Segoe UI" w:cs="Times New Roman"/>
          <w:sz w:val="20"/>
        </w:rPr>
        <w:pPrChange w:id="27" w:author="Dattatray Patil (Contractor)" w:date="2021-02-15T19:15:00Z">
          <w:pPr/>
        </w:pPrChange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9C58AB9" wp14:editId="4A67A95B">
            <wp:extent cx="2649609" cy="3562349"/>
            <wp:effectExtent l="0" t="0" r="0" b="635"/>
            <wp:docPr id="440254214" name="Picture 44025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637" cy="35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AD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We now need to dynamically retrieve this information from our flows. From the solution create new flow and named it “Find Params”. The trigger should be the “Manually trigger a flow” trigger. Add a first parameter called Environment variable:</w:t>
      </w:r>
    </w:p>
    <w:p w14:paraId="3093795D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5D8F336" wp14:editId="4AE294D8">
            <wp:extent cx="4381500" cy="1572426"/>
            <wp:effectExtent l="19050" t="19050" r="1905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4077" cy="1576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3C226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395BEBB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an action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from the Common Data Service (current environment) connector:</w:t>
      </w:r>
    </w:p>
    <w:p w14:paraId="166EC95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32FAE42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084535" wp14:editId="308FEDE8">
            <wp:extent cx="2849534" cy="2474595"/>
            <wp:effectExtent l="19050" t="19050" r="27305" b="209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38" cy="2499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CD9A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Rename the action as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 - Find Environment variable definition</w:t>
      </w:r>
    </w:p>
    <w:p w14:paraId="047737BC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6CA1ED21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filter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Query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propery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, filter on </w:t>
      </w:r>
      <w:proofErr w:type="spellStart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>schename</w:t>
      </w:r>
      <w:proofErr w:type="spellEnd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 xml:space="preserve"> eq ‘&lt;your environment variable name&gt;</w:t>
      </w:r>
      <w:r w:rsidRPr="0035752C">
        <w:rPr>
          <w:rFonts w:ascii="Segoe UI" w:eastAsia="Segoe UI" w:hAnsi="Segoe UI" w:cs="Times New Roman"/>
          <w:sz w:val="20"/>
          <w:szCs w:val="20"/>
        </w:rPr>
        <w:t>’:</w:t>
      </w:r>
    </w:p>
    <w:p w14:paraId="1B12EFEB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42A9BB5" wp14:editId="6EF34E53">
            <wp:extent cx="3705367" cy="4049092"/>
            <wp:effectExtent l="19050" t="19050" r="9525" b="279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65" cy="4083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8AD79F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action and name it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: </w:t>
      </w:r>
    </w:p>
    <w:p w14:paraId="297ED304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Set its value to </w:t>
      </w:r>
    </w:p>
    <w:p w14:paraId="01721BA5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outputs('List_records_-_Find_Environment_variable_definition')?['body']?['value']?[0]?['defaultvalue']</w:t>
      </w:r>
    </w:p>
    <w:p w14:paraId="119B3E98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BD02CC" w14:textId="7AA282C6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lastRenderedPageBreak/>
        <w:t xml:space="preserve">Add a </w:t>
      </w:r>
      <w:del w:id="28" w:author="Dattatray Patil (Contractor)" w:date="2021-02-15T19:16:00Z">
        <w:r w:rsidRPr="0035752C" w:rsidDel="00D04061">
          <w:rPr>
            <w:rFonts w:ascii="Segoe UI" w:eastAsia="Segoe UI" w:hAnsi="Segoe UI" w:cs="Times New Roman"/>
            <w:b/>
            <w:bCs/>
            <w:sz w:val="20"/>
            <w:szCs w:val="20"/>
          </w:rPr>
          <w:delText>Reponds</w:delText>
        </w:r>
      </w:del>
      <w:ins w:id="29" w:author="Dattatray Patil (Contractor)" w:date="2021-02-15T19:16:00Z">
        <w:r w:rsidR="00D04061" w:rsidRPr="0035752C">
          <w:rPr>
            <w:rFonts w:ascii="Segoe UI" w:eastAsia="Segoe UI" w:hAnsi="Segoe UI" w:cs="Times New Roman"/>
            <w:b/>
            <w:bCs/>
            <w:sz w:val="20"/>
            <w:szCs w:val="20"/>
          </w:rPr>
          <w:t>Respond</w:t>
        </w:r>
      </w:ins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to a PowerApps or flow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 action to return the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6D210637" w14:textId="77777777" w:rsidR="0035752C" w:rsidRPr="0035752C" w:rsidRDefault="0035752C" w:rsidP="00D0406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  <w:pPrChange w:id="30" w:author="Dattatray Patil (Contractor)" w:date="2021-02-15T19:16:00Z">
          <w:pPr>
            <w:shd w:val="clear" w:color="auto" w:fill="FFFFFE"/>
            <w:spacing w:after="0" w:line="270" w:lineRule="atLeast"/>
          </w:pPr>
        </w:pPrChange>
      </w:pPr>
      <w:r w:rsidRPr="0035752C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29C35B63" wp14:editId="43E107A1">
            <wp:extent cx="3742917" cy="218047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4003" cy="21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3B8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FB09316" w14:textId="77777777" w:rsidR="0035752C" w:rsidRPr="0035752C" w:rsidRDefault="0035752C" w:rsidP="005F675B">
      <w:r w:rsidRPr="0035752C">
        <w:t>You will now call his flow from the flow you created in part 1 of this lab. Edit the flow</w:t>
      </w:r>
    </w:p>
    <w:p w14:paraId="5407734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                      </w:t>
      </w:r>
    </w:p>
    <w:p w14:paraId="3CDE652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ADB546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221156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3DF47D" w14:textId="77777777" w:rsidR="0035752C" w:rsidRPr="0035752C" w:rsidRDefault="0035752C" w:rsidP="005F675B">
      <w:r w:rsidRPr="0035752C">
        <w:t>and add a Run a child flow action</w:t>
      </w:r>
    </w:p>
    <w:p w14:paraId="35D95FEA" w14:textId="77777777" w:rsidR="0035752C" w:rsidRPr="0035752C" w:rsidRDefault="0035752C" w:rsidP="005F675B">
      <w:pPr>
        <w:ind w:left="720"/>
        <w:contextualSpacing/>
        <w:jc w:val="both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8D4415E" wp14:editId="0D429F6B">
            <wp:extent cx="4211991" cy="2524125"/>
            <wp:effectExtent l="19050" t="19050" r="17145" b="9525"/>
            <wp:docPr id="440254215" name="Picture 4402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7304" cy="2527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15B43" w14:textId="49278D91" w:rsidR="0035752C" w:rsidRPr="0035752C" w:rsidRDefault="0035752C" w:rsidP="005F675B">
      <w:r w:rsidRPr="0035752C">
        <w:t xml:space="preserve">In the Params action, grab the returned value of Run a child </w:t>
      </w:r>
      <w:r w:rsidR="005F675B">
        <w:t>f</w:t>
      </w:r>
      <w:r w:rsidRPr="0035752C">
        <w:t>low :</w:t>
      </w:r>
    </w:p>
    <w:p w14:paraId="39570F94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AEA94AB" wp14:editId="1EC1A81D">
            <wp:extent cx="3971499" cy="3971499"/>
            <wp:effectExtent l="0" t="0" r="0" b="0"/>
            <wp:docPr id="440254216" name="Picture 4402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75" cy="39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C84" w14:textId="71899332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Test your </w:t>
      </w:r>
      <w:r w:rsidR="005F675B" w:rsidRPr="0035752C">
        <w:rPr>
          <w:rFonts w:ascii="Segoe UI" w:eastAsia="Segoe UI" w:hAnsi="Segoe UI" w:cs="Times New Roman"/>
          <w:sz w:val="20"/>
          <w:szCs w:val="20"/>
        </w:rPr>
        <w:t>flow.</w:t>
      </w:r>
    </w:p>
    <w:p w14:paraId="2438F64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Action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</w:t>
      </w:r>
      <w:r w:rsidRPr="0035752C">
        <w:rPr>
          <w:rFonts w:ascii="Segoe UI" w:eastAsia="Segoe UI" w:hAnsi="Segoe UI" w:cs="Times New Roman"/>
          <w:sz w:val="20"/>
          <w:szCs w:val="20"/>
        </w:rPr>
        <w:t>can now be removed.</w:t>
      </w:r>
    </w:p>
    <w:p w14:paraId="384D7C21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8D96E75" wp14:editId="71CD69B9">
            <wp:extent cx="4509151" cy="2981325"/>
            <wp:effectExtent l="19050" t="19050" r="24765" b="9525"/>
            <wp:docPr id="440254217" name="Picture 4402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2482" cy="2983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9FD283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As a good practice we can group Run a child flow and Params in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scope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called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ALM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015B9AE0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53D9B61" wp14:editId="579B2866">
            <wp:extent cx="4820849" cy="4296340"/>
            <wp:effectExtent l="19050" t="19050" r="18415" b="28575"/>
            <wp:docPr id="440254218" name="Picture 44025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6855" cy="4310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512817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6E7BD45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1F8E1F15" w14:textId="77777777" w:rsidR="0035752C" w:rsidRPr="00D04061" w:rsidRDefault="0035752C" w:rsidP="00D04061">
      <w:pPr>
        <w:pStyle w:val="Heading2"/>
        <w:rPr>
          <w:rFonts w:ascii="Segoe UI" w:eastAsia="Segoe UI" w:hAnsi="Segoe UI" w:cs="Segoe UI"/>
          <w:sz w:val="28"/>
          <w:szCs w:val="28"/>
          <w:rPrChange w:id="31" w:author="Dattatray Patil (Contractor)" w:date="2021-02-15T19:16:00Z">
            <w:rPr/>
          </w:rPrChange>
        </w:rPr>
        <w:pPrChange w:id="32" w:author="Dattatray Patil (Contractor)" w:date="2021-02-15T19:16:00Z">
          <w:pPr>
            <w:jc w:val="center"/>
          </w:pPr>
        </w:pPrChange>
      </w:pPr>
    </w:p>
    <w:p w14:paraId="755A2457" w14:textId="77777777" w:rsidR="00680C40" w:rsidRPr="00D04061" w:rsidRDefault="00680C40" w:rsidP="00D04061">
      <w:pPr>
        <w:pStyle w:val="Heading2"/>
        <w:rPr>
          <w:rFonts w:ascii="Segoe UI" w:eastAsia="Calibri" w:hAnsi="Segoe UI" w:cs="Segoe UI"/>
          <w:sz w:val="28"/>
          <w:szCs w:val="28"/>
          <w:rPrChange w:id="33" w:author="Dattatray Patil (Contractor)" w:date="2021-02-15T19:17:00Z">
            <w:rPr>
              <w:rFonts w:eastAsia="Calibri"/>
              <w:b/>
              <w:bCs/>
            </w:rPr>
          </w:rPrChange>
        </w:rPr>
        <w:pPrChange w:id="34" w:author="Dattatray Patil (Contractor)" w:date="2021-02-15T19:16:00Z">
          <w:pPr>
            <w:spacing w:line="256" w:lineRule="auto"/>
          </w:pPr>
        </w:pPrChange>
      </w:pPr>
      <w:r w:rsidRPr="00D04061">
        <w:rPr>
          <w:rFonts w:ascii="Segoe UI" w:eastAsia="Calibri" w:hAnsi="Segoe UI" w:cs="Segoe UI"/>
          <w:sz w:val="28"/>
          <w:szCs w:val="28"/>
          <w:rPrChange w:id="35" w:author="Dattatray Patil (Contractor)" w:date="2021-02-15T19:17:00Z">
            <w:rPr>
              <w:rFonts w:eastAsia="Calibri"/>
              <w:b/>
              <w:bCs/>
            </w:rPr>
          </w:rPrChange>
        </w:rPr>
        <w:t>We need your feedback</w:t>
      </w:r>
    </w:p>
    <w:p w14:paraId="1E312454" w14:textId="77777777" w:rsidR="00680C40" w:rsidRPr="00680C40" w:rsidRDefault="00680C40" w:rsidP="00680C40">
      <w:pPr>
        <w:spacing w:line="256" w:lineRule="auto"/>
        <w:rPr>
          <w:rFonts w:ascii="Segoe UI" w:eastAsia="Calibri" w:hAnsi="Segoe UI" w:cs="Times New Roman"/>
          <w:sz w:val="20"/>
        </w:rPr>
      </w:pPr>
      <w:r w:rsidRPr="00680C40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4" w:history="1">
        <w:r w:rsidRPr="00680C40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680C40">
        <w:rPr>
          <w:rFonts w:ascii="Segoe UI" w:eastAsia="Calibri" w:hAnsi="Segoe UI" w:cs="Times New Roman"/>
          <w:sz w:val="20"/>
        </w:rPr>
        <w:t xml:space="preserve"> </w:t>
      </w:r>
    </w:p>
    <w:p w14:paraId="4298DC15" w14:textId="48960709" w:rsidR="00C40FD3" w:rsidRPr="00680C40" w:rsidRDefault="00C40FD3">
      <w:pPr>
        <w:rPr>
          <w:rFonts w:ascii="Segoe UI" w:eastAsia="Segoe UI" w:hAnsi="Segoe UI" w:cs="Times New Roman"/>
          <w:sz w:val="20"/>
        </w:rPr>
      </w:pPr>
      <w:bookmarkStart w:id="36" w:name="_GoBack"/>
      <w:bookmarkEnd w:id="36"/>
    </w:p>
    <w:sectPr w:rsidR="00C40FD3" w:rsidRPr="006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9F4A9" w14:textId="77777777" w:rsidR="00A50A5F" w:rsidRDefault="00A50A5F" w:rsidP="005227DD">
      <w:pPr>
        <w:spacing w:after="0" w:line="240" w:lineRule="auto"/>
      </w:pPr>
      <w:r>
        <w:separator/>
      </w:r>
    </w:p>
  </w:endnote>
  <w:endnote w:type="continuationSeparator" w:id="0">
    <w:p w14:paraId="25F29920" w14:textId="77777777" w:rsidR="00A50A5F" w:rsidRDefault="00A50A5F" w:rsidP="0052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CA79" w14:textId="77777777" w:rsidR="00A50A5F" w:rsidRDefault="00A50A5F" w:rsidP="005227DD">
      <w:pPr>
        <w:spacing w:after="0" w:line="240" w:lineRule="auto"/>
      </w:pPr>
      <w:r>
        <w:separator/>
      </w:r>
    </w:p>
  </w:footnote>
  <w:footnote w:type="continuationSeparator" w:id="0">
    <w:p w14:paraId="160218F5" w14:textId="77777777" w:rsidR="00A50A5F" w:rsidRDefault="00A50A5F" w:rsidP="0052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2C"/>
    <w:rsid w:val="0035752C"/>
    <w:rsid w:val="004C19D4"/>
    <w:rsid w:val="005227DD"/>
    <w:rsid w:val="005F675B"/>
    <w:rsid w:val="00680C40"/>
    <w:rsid w:val="008A5B06"/>
    <w:rsid w:val="00A50A5F"/>
    <w:rsid w:val="00C40FD3"/>
    <w:rsid w:val="00C61ADE"/>
    <w:rsid w:val="00D0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3288"/>
  <w15:chartTrackingRefBased/>
  <w15:docId w15:val="{CFB386AB-0291-4FC5-9DD5-AA1F48C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">
    <w:name w:val="lab step"/>
    <w:basedOn w:val="ListParagraph"/>
    <w:qFormat/>
    <w:rsid w:val="0035752C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5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github.com/Power-Automate-in-a-day/Training-by-the-community/issu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8</cp:revision>
  <dcterms:created xsi:type="dcterms:W3CDTF">2020-05-24T11:38:00Z</dcterms:created>
  <dcterms:modified xsi:type="dcterms:W3CDTF">2021-02-15T19:17:00Z</dcterms:modified>
</cp:coreProperties>
</file>