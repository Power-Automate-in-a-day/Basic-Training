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0C80A" w14:textId="77777777" w:rsidR="00EB0D0D" w:rsidRPr="00B87AC1" w:rsidRDefault="00EB0D0D" w:rsidP="00B87AC1">
      <w:pPr>
        <w:pStyle w:val="Heading1"/>
        <w:rPr>
          <w:rFonts w:ascii="Segoe UI" w:eastAsia="MS Gothic" w:hAnsi="Segoe UI" w:cs="Segoe UI"/>
          <w:color w:val="0070C0"/>
          <w:sz w:val="40"/>
          <w:szCs w:val="40"/>
          <w:rPrChange w:id="0" w:author="Dattatray Patil (Contractor)" w:date="2021-02-15T10:50:00Z">
            <w:rPr/>
          </w:rPrChange>
        </w:rPr>
        <w:pPrChange w:id="1" w:author="Dattatray Patil (Contractor)" w:date="2021-02-15T10:50:00Z">
          <w:pPr>
            <w:keepNext/>
            <w:keepLines/>
            <w:spacing w:after="120"/>
            <w:outlineLvl w:val="1"/>
          </w:pPr>
        </w:pPrChange>
      </w:pPr>
      <w:bookmarkStart w:id="2" w:name="_Toc41060366"/>
      <w:r w:rsidRPr="00B87AC1">
        <w:rPr>
          <w:rFonts w:ascii="Segoe UI" w:eastAsia="MS Gothic" w:hAnsi="Segoe UI" w:cs="Segoe UI"/>
          <w:color w:val="0070C0"/>
          <w:sz w:val="40"/>
          <w:szCs w:val="40"/>
          <w:rPrChange w:id="3" w:author="Dattatray Patil (Contractor)" w:date="2021-02-15T10:50:00Z">
            <w:rPr/>
          </w:rPrChange>
        </w:rPr>
        <w:t>Lab 7. Document generation with the Word Connector</w:t>
      </w:r>
      <w:bookmarkEnd w:id="2"/>
    </w:p>
    <w:p w14:paraId="70B6FF4C" w14:textId="77777777" w:rsidR="00EB0D0D" w:rsidRPr="00EB0D0D" w:rsidRDefault="00EB0D0D" w:rsidP="00EB0D0D">
      <w:pPr>
        <w:rPr>
          <w:rFonts w:ascii="Segoe UI" w:eastAsia="Segoe UI" w:hAnsi="Segoe UI" w:cs="Times New Roman"/>
          <w:b/>
          <w:bCs/>
          <w:sz w:val="20"/>
        </w:rPr>
      </w:pPr>
    </w:p>
    <w:p w14:paraId="376CF461" w14:textId="77777777" w:rsidR="00EB0D0D" w:rsidRPr="00EB0D0D" w:rsidRDefault="00EB0D0D" w:rsidP="00EB0D0D">
      <w:pPr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b/>
          <w:bCs/>
          <w:sz w:val="20"/>
        </w:rPr>
        <w:t xml:space="preserve">Author: </w:t>
      </w:r>
      <w:r w:rsidRPr="00EB0D0D">
        <w:rPr>
          <w:rFonts w:ascii="Segoe UI" w:eastAsia="Segoe UI" w:hAnsi="Segoe UI" w:cs="Times New Roman"/>
          <w:sz w:val="20"/>
        </w:rPr>
        <w:t>Serge Luca aka “Doctor Flow”</w:t>
      </w:r>
    </w:p>
    <w:p w14:paraId="69E80B1F" w14:textId="77777777" w:rsidR="00EB0D0D" w:rsidRPr="00EB0D0D" w:rsidRDefault="00EB0D0D" w:rsidP="00EB0D0D">
      <w:pPr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b/>
          <w:bCs/>
          <w:sz w:val="20"/>
        </w:rPr>
        <w:t xml:space="preserve">Learning objective: </w:t>
      </w:r>
      <w:r w:rsidRPr="00EB0D0D">
        <w:rPr>
          <w:rFonts w:ascii="Segoe UI" w:eastAsia="Segoe UI" w:hAnsi="Segoe UI" w:cs="Times New Roman"/>
          <w:sz w:val="20"/>
        </w:rPr>
        <w:t xml:space="preserve">create a Flow that will generate an invoice (in PDF) based on a Word template and based on data stored in an Excel document. </w:t>
      </w:r>
    </w:p>
    <w:p w14:paraId="05FF94F5" w14:textId="77777777" w:rsidR="00EB0D0D" w:rsidRPr="00EB0D0D" w:rsidRDefault="00EB0D0D" w:rsidP="00EB0D0D">
      <w:pPr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b/>
          <w:bCs/>
          <w:sz w:val="20"/>
        </w:rPr>
        <w:t>Duration:</w:t>
      </w:r>
      <w:r w:rsidRPr="00EB0D0D">
        <w:rPr>
          <w:rFonts w:ascii="Segoe UI" w:eastAsia="Segoe UI" w:hAnsi="Segoe UI" w:cs="Times New Roman"/>
          <w:sz w:val="20"/>
        </w:rPr>
        <w:t xml:space="preserve"> 30 minutes</w:t>
      </w:r>
    </w:p>
    <w:p w14:paraId="390235AC" w14:textId="77777777" w:rsidR="00EB0D0D" w:rsidRPr="00EB0D0D" w:rsidRDefault="00EB0D0D" w:rsidP="00EB0D0D">
      <w:pPr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b/>
          <w:bCs/>
          <w:sz w:val="20"/>
        </w:rPr>
        <w:t>Scenario:</w:t>
      </w:r>
      <w:r w:rsidRPr="00EB0D0D">
        <w:rPr>
          <w:rFonts w:ascii="Segoe UI" w:eastAsia="Segoe UI" w:hAnsi="Segoe UI" w:cs="Times New Roman"/>
          <w:sz w:val="20"/>
        </w:rPr>
        <w:t xml:space="preserve">  Excel files containing invoice data are stored in OneDrive for Business. A Flow will read these data, it will parse the data, and it will generate an invoice based on a word document template. The invoice will be transformed into a PDF file.</w:t>
      </w:r>
    </w:p>
    <w:p w14:paraId="24D1E9F1" w14:textId="77777777" w:rsidR="00EB0D0D" w:rsidRPr="00EB0D0D" w:rsidRDefault="00EB0D0D" w:rsidP="00EB0D0D">
      <w:pPr>
        <w:rPr>
          <w:rFonts w:ascii="Segoe UI" w:eastAsia="Segoe UI" w:hAnsi="Segoe UI" w:cs="Segoe UI"/>
          <w:sz w:val="20"/>
          <w:szCs w:val="20"/>
        </w:rPr>
      </w:pPr>
      <w:r w:rsidRPr="00EB0D0D">
        <w:rPr>
          <w:rFonts w:ascii="Segoe UI" w:eastAsia="Segoe UI" w:hAnsi="Segoe UI" w:cs="Segoe UI"/>
          <w:b/>
          <w:bCs/>
          <w:sz w:val="20"/>
          <w:szCs w:val="20"/>
        </w:rPr>
        <w:t>Prerequisites</w:t>
      </w:r>
      <w:r w:rsidRPr="00EB0D0D">
        <w:rPr>
          <w:rFonts w:ascii="Segoe UI" w:eastAsia="Segoe UI" w:hAnsi="Segoe UI" w:cs="Segoe UI"/>
          <w:sz w:val="20"/>
          <w:szCs w:val="20"/>
        </w:rPr>
        <w:t>:  The Word Connector is a Premium connector. You need to test this lab with a trial premium subscription.</w:t>
      </w:r>
    </w:p>
    <w:p w14:paraId="24088FF4" w14:textId="405C8F81" w:rsidR="00EB0D0D" w:rsidRDefault="00EB0D0D" w:rsidP="00EB0D0D">
      <w:pPr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When using the Word Connector, the designer will ask you to start a premium trial</w:t>
      </w:r>
      <w:r w:rsidR="00687C93">
        <w:rPr>
          <w:rFonts w:ascii="Segoe UI" w:eastAsia="Segoe UI" w:hAnsi="Segoe UI" w:cs="Times New Roman"/>
          <w:sz w:val="20"/>
        </w:rPr>
        <w:t xml:space="preserve"> or you must </w:t>
      </w:r>
      <w:del w:id="4" w:author="Dattatray Patil (Contractor)" w:date="2021-02-15T10:50:00Z">
        <w:r w:rsidR="00687C93" w:rsidDel="00B87AC1">
          <w:rPr>
            <w:rFonts w:ascii="Segoe UI" w:eastAsia="Segoe UI" w:hAnsi="Segoe UI" w:cs="Times New Roman"/>
            <w:sz w:val="20"/>
          </w:rPr>
          <w:delText>hace</w:delText>
        </w:r>
      </w:del>
      <w:ins w:id="5" w:author="Dattatray Patil (Contractor)" w:date="2021-02-15T10:50:00Z">
        <w:r w:rsidR="00B87AC1">
          <w:rPr>
            <w:rFonts w:ascii="Segoe UI" w:eastAsia="Segoe UI" w:hAnsi="Segoe UI" w:cs="Times New Roman"/>
            <w:sz w:val="20"/>
          </w:rPr>
          <w:t>have</w:t>
        </w:r>
      </w:ins>
      <w:r w:rsidR="00687C93">
        <w:rPr>
          <w:rFonts w:ascii="Segoe UI" w:eastAsia="Segoe UI" w:hAnsi="Segoe UI" w:cs="Times New Roman"/>
          <w:sz w:val="20"/>
        </w:rPr>
        <w:t xml:space="preserve"> activated the Community </w:t>
      </w:r>
      <w:r w:rsidR="00397329">
        <w:rPr>
          <w:rFonts w:ascii="Segoe UI" w:eastAsia="Segoe UI" w:hAnsi="Segoe UI" w:cs="Times New Roman"/>
          <w:sz w:val="20"/>
        </w:rPr>
        <w:t>license</w:t>
      </w:r>
      <w:r w:rsidR="00687C93">
        <w:rPr>
          <w:rFonts w:ascii="Segoe UI" w:eastAsia="Segoe UI" w:hAnsi="Segoe UI" w:cs="Times New Roman"/>
          <w:sz w:val="20"/>
        </w:rPr>
        <w:t xml:space="preserve"> (see lab 0).</w:t>
      </w:r>
    </w:p>
    <w:p w14:paraId="3E09BD60" w14:textId="3F9E3210" w:rsidR="00397329" w:rsidRPr="00EB0D0D" w:rsidRDefault="00397329" w:rsidP="00EB0D0D">
      <w:pPr>
        <w:rPr>
          <w:rFonts w:ascii="Segoe UI" w:eastAsia="Segoe UI" w:hAnsi="Segoe UI" w:cs="Times New Roman"/>
          <w:sz w:val="20"/>
        </w:rPr>
      </w:pPr>
      <w:r>
        <w:rPr>
          <w:rFonts w:ascii="Segoe UI" w:eastAsia="Segoe UI" w:hAnsi="Segoe UI" w:cs="Times New Roman"/>
          <w:sz w:val="20"/>
        </w:rPr>
        <w:t xml:space="preserve">The files for the lab can be downloaded from </w:t>
      </w:r>
      <w:r w:rsidR="0096026C">
        <w:rPr>
          <w:rFonts w:ascii="Segoe UI" w:eastAsia="Segoe UI" w:hAnsi="Segoe UI" w:cs="Times New Roman"/>
          <w:sz w:val="20"/>
        </w:rPr>
        <w:t xml:space="preserve">the lab </w:t>
      </w:r>
      <w:del w:id="6" w:author="Dattatray Patil (Contractor)" w:date="2021-02-15T10:50:00Z">
        <w:r w:rsidDel="00B87AC1">
          <w:rPr>
            <w:rFonts w:ascii="Segoe UI" w:eastAsia="Segoe UI" w:hAnsi="Segoe UI" w:cs="Times New Roman"/>
            <w:sz w:val="20"/>
          </w:rPr>
          <w:delText>Github</w:delText>
        </w:r>
      </w:del>
      <w:ins w:id="7" w:author="Dattatray Patil (Contractor)" w:date="2021-02-15T10:50:00Z">
        <w:r w:rsidR="00B87AC1">
          <w:rPr>
            <w:rFonts w:ascii="Segoe UI" w:eastAsia="Segoe UI" w:hAnsi="Segoe UI" w:cs="Times New Roman"/>
            <w:sz w:val="20"/>
          </w:rPr>
          <w:t>GitHub</w:t>
        </w:r>
      </w:ins>
      <w:r w:rsidR="0096026C">
        <w:rPr>
          <w:rFonts w:ascii="Segoe UI" w:eastAsia="Segoe UI" w:hAnsi="Segoe UI" w:cs="Times New Roman"/>
          <w:sz w:val="20"/>
        </w:rPr>
        <w:t xml:space="preserve"> </w:t>
      </w:r>
      <w:r w:rsidR="00D50ECE">
        <w:rPr>
          <w:rFonts w:ascii="Segoe UI" w:eastAsia="Segoe UI" w:hAnsi="Segoe UI" w:cs="Times New Roman"/>
          <w:sz w:val="20"/>
        </w:rPr>
        <w:t xml:space="preserve">: the file name is </w:t>
      </w:r>
      <w:r w:rsidR="0096026C">
        <w:rPr>
          <w:rFonts w:ascii="Segoe UI" w:eastAsia="Segoe UI" w:hAnsi="Segoe UI" w:cs="Times New Roman"/>
          <w:sz w:val="20"/>
        </w:rPr>
        <w:t xml:space="preserve"> </w:t>
      </w:r>
    </w:p>
    <w:p w14:paraId="77874F77" w14:textId="77777777" w:rsidR="00EB0D0D" w:rsidRPr="00B87AC1" w:rsidRDefault="00EB0D0D" w:rsidP="00B87AC1">
      <w:pPr>
        <w:pStyle w:val="Heading2"/>
        <w:rPr>
          <w:rFonts w:ascii="Segoe UI" w:eastAsia="Times New Roman" w:hAnsi="Segoe UI" w:cs="Segoe UI"/>
          <w:color w:val="0070C0"/>
          <w:sz w:val="28"/>
          <w:szCs w:val="28"/>
          <w:rPrChange w:id="8" w:author="Dattatray Patil (Contractor)" w:date="2021-02-15T10:50:00Z">
            <w:rPr/>
          </w:rPrChange>
        </w:rPr>
        <w:pPrChange w:id="9" w:author="Dattatray Patil (Contractor)" w:date="2021-02-15T10:50:00Z">
          <w:pPr>
            <w:keepNext/>
            <w:keepLines/>
            <w:spacing w:before="240" w:after="60"/>
            <w:outlineLvl w:val="3"/>
          </w:pPr>
        </w:pPrChange>
      </w:pPr>
      <w:bookmarkStart w:id="10" w:name="_Toc41060367"/>
      <w:r w:rsidRPr="00B87AC1">
        <w:rPr>
          <w:rFonts w:ascii="Segoe UI" w:eastAsia="Times New Roman" w:hAnsi="Segoe UI" w:cs="Segoe UI"/>
          <w:color w:val="0070C0"/>
          <w:sz w:val="28"/>
          <w:szCs w:val="28"/>
          <w:rPrChange w:id="11" w:author="Dattatray Patil (Contractor)" w:date="2021-02-15T10:50:00Z">
            <w:rPr/>
          </w:rPrChange>
        </w:rPr>
        <w:t>Tasks:</w:t>
      </w:r>
      <w:bookmarkEnd w:id="10"/>
    </w:p>
    <w:p w14:paraId="1D00818B" w14:textId="77777777" w:rsidR="00EB0D0D" w:rsidRPr="00EB0D0D" w:rsidRDefault="00EB0D0D" w:rsidP="00EB0D0D">
      <w:pPr>
        <w:rPr>
          <w:rFonts w:ascii="Segoe UI" w:eastAsia="Segoe UI" w:hAnsi="Segoe UI" w:cs="Times New Roman"/>
          <w:sz w:val="20"/>
        </w:rPr>
      </w:pPr>
    </w:p>
    <w:p w14:paraId="377667F8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Upload the file </w:t>
      </w:r>
      <w:r w:rsidRPr="00EB0D0D">
        <w:rPr>
          <w:rFonts w:ascii="Segoe UI" w:eastAsia="Segoe UI" w:hAnsi="Segoe UI" w:cs="Times New Roman"/>
          <w:b/>
          <w:sz w:val="20"/>
        </w:rPr>
        <w:t>invoice.xlsx</w:t>
      </w:r>
      <w:r w:rsidRPr="00EB0D0D">
        <w:rPr>
          <w:rFonts w:ascii="Segoe UI" w:eastAsia="Segoe UI" w:hAnsi="Segoe UI" w:cs="Times New Roman"/>
          <w:sz w:val="20"/>
        </w:rPr>
        <w:t xml:space="preserve"> provided by the trainer to the Documents folder of your OneDrive for Business</w:t>
      </w:r>
    </w:p>
    <w:p w14:paraId="547F70F4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Look at this file: there are 2 tables:</w:t>
      </w:r>
    </w:p>
    <w:p w14:paraId="381D3501" w14:textId="77777777" w:rsidR="00EB0D0D" w:rsidRPr="00EB0D0D" w:rsidRDefault="00EB0D0D" w:rsidP="00EB0D0D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The table </w:t>
      </w:r>
      <w:r w:rsidRPr="00EB0D0D">
        <w:rPr>
          <w:rFonts w:ascii="Segoe UI" w:eastAsia="Segoe UI" w:hAnsi="Segoe UI" w:cs="Times New Roman"/>
          <w:b/>
          <w:sz w:val="20"/>
        </w:rPr>
        <w:t>invoice</w:t>
      </w:r>
      <w:r w:rsidRPr="00EB0D0D">
        <w:rPr>
          <w:rFonts w:ascii="Segoe UI" w:eastAsia="Segoe UI" w:hAnsi="Segoe UI" w:cs="Times New Roman"/>
          <w:sz w:val="20"/>
        </w:rPr>
        <w:t xml:space="preserve"> consists of the invoice headers</w:t>
      </w:r>
    </w:p>
    <w:p w14:paraId="53874493" w14:textId="77777777" w:rsidR="00EB0D0D" w:rsidRPr="00EB0D0D" w:rsidRDefault="00EB0D0D" w:rsidP="00EB0D0D">
      <w:pPr>
        <w:numPr>
          <w:ilvl w:val="1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The table </w:t>
      </w:r>
      <w:proofErr w:type="spellStart"/>
      <w:r w:rsidRPr="00EB0D0D">
        <w:rPr>
          <w:rFonts w:ascii="Segoe UI" w:eastAsia="Segoe UI" w:hAnsi="Segoe UI" w:cs="Times New Roman"/>
          <w:sz w:val="20"/>
        </w:rPr>
        <w:t>i</w:t>
      </w:r>
      <w:r w:rsidRPr="00EB0D0D">
        <w:rPr>
          <w:rFonts w:ascii="Segoe UI" w:eastAsia="Segoe UI" w:hAnsi="Segoe UI" w:cs="Times New Roman"/>
          <w:b/>
          <w:sz w:val="20"/>
        </w:rPr>
        <w:t>nvoicelines</w:t>
      </w:r>
      <w:proofErr w:type="spellEnd"/>
      <w:r w:rsidRPr="00EB0D0D">
        <w:rPr>
          <w:rFonts w:ascii="Segoe UI" w:eastAsia="Segoe UI" w:hAnsi="Segoe UI" w:cs="Times New Roman"/>
          <w:sz w:val="20"/>
        </w:rPr>
        <w:t xml:space="preserve"> consists of the invoice lines</w:t>
      </w:r>
    </w:p>
    <w:p w14:paraId="075E93BF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Each table has a name that we will reference from our Flow; to find out the table name, open the file in Excel desktop, click the table and select the menu Design as illustrated in the next picture:</w:t>
      </w:r>
    </w:p>
    <w:p w14:paraId="5256BFC8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65083ABD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4716CBD1" wp14:editId="7A51AA62">
            <wp:extent cx="4680944" cy="1521306"/>
            <wp:effectExtent l="0" t="0" r="5715" b="3175"/>
            <wp:docPr id="1604420126" name="Picture 1421042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1988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251C2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44C744EF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Each invoice can have several lines.</w:t>
      </w:r>
    </w:p>
    <w:p w14:paraId="2BAC6D47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lastRenderedPageBreak/>
        <w:t xml:space="preserve">Upload the file </w:t>
      </w:r>
      <w:r w:rsidRPr="00EB0D0D">
        <w:rPr>
          <w:rFonts w:ascii="Segoe UI" w:eastAsia="Segoe UI" w:hAnsi="Segoe UI" w:cs="Times New Roman"/>
          <w:b/>
          <w:sz w:val="20"/>
        </w:rPr>
        <w:t>Invoice Template start.docx</w:t>
      </w:r>
      <w:r w:rsidRPr="00EB0D0D">
        <w:rPr>
          <w:rFonts w:ascii="Segoe UI" w:eastAsia="Segoe UI" w:hAnsi="Segoe UI" w:cs="Times New Roman"/>
          <w:sz w:val="20"/>
        </w:rPr>
        <w:t xml:space="preserve"> provided by the trainer into the Documents folder of your OneDrive for Business and </w:t>
      </w:r>
      <w:proofErr w:type="gramStart"/>
      <w:r w:rsidRPr="00EB0D0D">
        <w:rPr>
          <w:rFonts w:ascii="Segoe UI" w:eastAsia="Segoe UI" w:hAnsi="Segoe UI" w:cs="Times New Roman"/>
          <w:sz w:val="20"/>
        </w:rPr>
        <w:t>take a look</w:t>
      </w:r>
      <w:proofErr w:type="gramEnd"/>
      <w:r w:rsidRPr="00EB0D0D">
        <w:rPr>
          <w:rFonts w:ascii="Segoe UI" w:eastAsia="Segoe UI" w:hAnsi="Segoe UI" w:cs="Times New Roman"/>
          <w:sz w:val="20"/>
        </w:rPr>
        <w:t xml:space="preserve"> at this file:</w:t>
      </w:r>
    </w:p>
    <w:p w14:paraId="10E8F837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54870B07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2003704" wp14:editId="18EB68F1">
            <wp:extent cx="4077777" cy="2173562"/>
            <wp:effectExtent l="0" t="0" r="0" b="0"/>
            <wp:docPr id="1395228458" name="Picture 1421042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122" cy="2182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EFC75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The section “header” and “lines” are 2 different tables. The lines section is a table with one row for the header and one row for the data.</w:t>
      </w:r>
    </w:p>
    <w:p w14:paraId="48E80A71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08E56726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Go to the Word options, select Customize Ribbon, select </w:t>
      </w:r>
      <w:r w:rsidRPr="00EB0D0D">
        <w:rPr>
          <w:rFonts w:ascii="Segoe UI" w:eastAsia="Segoe UI" w:hAnsi="Segoe UI" w:cs="Times New Roman"/>
          <w:b/>
          <w:bCs/>
          <w:sz w:val="20"/>
        </w:rPr>
        <w:t>Developer</w:t>
      </w:r>
      <w:r w:rsidRPr="00EB0D0D">
        <w:rPr>
          <w:rFonts w:ascii="Segoe UI" w:eastAsia="Segoe UI" w:hAnsi="Segoe UI" w:cs="Times New Roman"/>
          <w:sz w:val="20"/>
        </w:rPr>
        <w:t>, and click OK.</w:t>
      </w:r>
    </w:p>
    <w:p w14:paraId="63B2C4F7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4E85EAF0" wp14:editId="63A7CD15">
            <wp:extent cx="4865954" cy="4041444"/>
            <wp:effectExtent l="0" t="0" r="0" b="0"/>
            <wp:docPr id="2075400895" name="Picture 1421042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0087" cy="405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1F5B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 This will display the </w:t>
      </w:r>
      <w:r w:rsidRPr="00EB0D0D">
        <w:rPr>
          <w:rFonts w:ascii="Segoe UI" w:eastAsia="Segoe UI" w:hAnsi="Segoe UI" w:cs="Times New Roman"/>
          <w:b/>
          <w:bCs/>
          <w:sz w:val="20"/>
        </w:rPr>
        <w:t>Developer</w:t>
      </w:r>
      <w:r w:rsidRPr="00EB0D0D">
        <w:rPr>
          <w:rFonts w:ascii="Segoe UI" w:eastAsia="Segoe UI" w:hAnsi="Segoe UI" w:cs="Times New Roman"/>
          <w:sz w:val="20"/>
        </w:rPr>
        <w:t xml:space="preserve"> tab in Word:</w:t>
      </w:r>
    </w:p>
    <w:p w14:paraId="632EC7EA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14B83E64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58FDDF73" wp14:editId="6798DA75">
            <wp:extent cx="3171825" cy="1228725"/>
            <wp:effectExtent l="19050" t="19050" r="28575" b="28575"/>
            <wp:docPr id="2093389437" name="Picture 1421042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2287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3E48C2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1F7A30CA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You will customize the word template, next to each field of the template, we will add a </w:t>
      </w:r>
      <w:r w:rsidRPr="00EB0D0D">
        <w:rPr>
          <w:rFonts w:ascii="Segoe UI" w:eastAsia="Segoe UI" w:hAnsi="Segoe UI" w:cs="Times New Roman"/>
          <w:b/>
          <w:sz w:val="20"/>
        </w:rPr>
        <w:t>Word plain text content</w:t>
      </w:r>
      <w:r w:rsidRPr="00EB0D0D">
        <w:rPr>
          <w:rFonts w:ascii="Segoe UI" w:eastAsia="Segoe UI" w:hAnsi="Segoe UI" w:cs="Times New Roman"/>
          <w:sz w:val="20"/>
        </w:rPr>
        <w:t xml:space="preserve"> control, and we will use the properties button to name them accordingly.</w:t>
      </w:r>
    </w:p>
    <w:p w14:paraId="2DAE8808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1DB964F3" wp14:editId="7B6A5841">
            <wp:extent cx="3657600" cy="1200150"/>
            <wp:effectExtent l="19050" t="19050" r="19050" b="19050"/>
            <wp:docPr id="1019905836" name="Picture 1421042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001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A55BCC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</w:p>
    <w:p w14:paraId="31BF6020" w14:textId="6FF41A4C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Add a control next to the following fields: </w:t>
      </w:r>
      <w:r w:rsidRPr="00EB0D0D">
        <w:rPr>
          <w:rFonts w:ascii="Segoe UI" w:eastAsia="Segoe UI" w:hAnsi="Segoe UI" w:cs="Times New Roman"/>
          <w:b/>
          <w:sz w:val="20"/>
        </w:rPr>
        <w:t>Company Name</w:t>
      </w:r>
      <w:r w:rsidRPr="00EB0D0D">
        <w:rPr>
          <w:rFonts w:ascii="Segoe UI" w:eastAsia="Segoe UI" w:hAnsi="Segoe UI" w:cs="Times New Roman"/>
          <w:sz w:val="20"/>
        </w:rPr>
        <w:t xml:space="preserve">, </w:t>
      </w:r>
      <w:r w:rsidRPr="00EB0D0D">
        <w:rPr>
          <w:rFonts w:ascii="Segoe UI" w:eastAsia="Segoe UI" w:hAnsi="Segoe UI" w:cs="Times New Roman"/>
          <w:b/>
          <w:sz w:val="20"/>
        </w:rPr>
        <w:t>Street address</w:t>
      </w:r>
      <w:r w:rsidRPr="00EB0D0D">
        <w:rPr>
          <w:rFonts w:ascii="Segoe UI" w:eastAsia="Segoe UI" w:hAnsi="Segoe UI" w:cs="Times New Roman"/>
          <w:sz w:val="20"/>
        </w:rPr>
        <w:t xml:space="preserve">, </w:t>
      </w:r>
      <w:r w:rsidRPr="00EB0D0D">
        <w:rPr>
          <w:rFonts w:ascii="Segoe UI" w:eastAsia="Segoe UI" w:hAnsi="Segoe UI" w:cs="Times New Roman"/>
          <w:b/>
          <w:sz w:val="20"/>
        </w:rPr>
        <w:t>City</w:t>
      </w:r>
      <w:r w:rsidRPr="00EB0D0D">
        <w:rPr>
          <w:rFonts w:ascii="Segoe UI" w:eastAsia="Segoe UI" w:hAnsi="Segoe UI" w:cs="Times New Roman"/>
          <w:sz w:val="20"/>
        </w:rPr>
        <w:t xml:space="preserve"> (add 2 controls here, one for the city, one for the zip code) and one next to </w:t>
      </w:r>
      <w:r w:rsidRPr="00EB0D0D">
        <w:rPr>
          <w:rFonts w:ascii="Segoe UI" w:eastAsia="Segoe UI" w:hAnsi="Segoe UI" w:cs="Times New Roman"/>
          <w:b/>
          <w:sz w:val="20"/>
        </w:rPr>
        <w:t xml:space="preserve">invoice#;  </w:t>
      </w:r>
      <w:r w:rsidRPr="00EB0D0D">
        <w:rPr>
          <w:rFonts w:ascii="Segoe UI" w:eastAsia="Segoe UI" w:hAnsi="Segoe UI" w:cs="Times New Roman"/>
          <w:sz w:val="20"/>
        </w:rPr>
        <w:t>with the properties button, name</w:t>
      </w:r>
      <w:ins w:id="12" w:author="Dattatray Patil (Contractor)" w:date="2021-02-15T12:31:00Z">
        <w:r w:rsidR="00D67507">
          <w:rPr>
            <w:rFonts w:ascii="Segoe UI" w:eastAsia="Segoe UI" w:hAnsi="Segoe UI" w:cs="Times New Roman"/>
            <w:sz w:val="20"/>
          </w:rPr>
          <w:t xml:space="preserve"> (Title of Property)</w:t>
        </w:r>
      </w:ins>
      <w:r w:rsidRPr="00EB0D0D">
        <w:rPr>
          <w:rFonts w:ascii="Segoe UI" w:eastAsia="Segoe UI" w:hAnsi="Segoe UI" w:cs="Times New Roman"/>
          <w:sz w:val="20"/>
        </w:rPr>
        <w:t xml:space="preserve"> the controls </w:t>
      </w:r>
      <w:r w:rsidRPr="00EB0D0D">
        <w:rPr>
          <w:rFonts w:ascii="Segoe UI" w:eastAsia="Segoe UI" w:hAnsi="Segoe UI" w:cs="Times New Roman"/>
          <w:b/>
          <w:sz w:val="20"/>
        </w:rPr>
        <w:t>company</w:t>
      </w:r>
      <w:r w:rsidRPr="00EB0D0D">
        <w:rPr>
          <w:rFonts w:ascii="Segoe UI" w:eastAsia="Segoe UI" w:hAnsi="Segoe UI" w:cs="Times New Roman"/>
          <w:sz w:val="20"/>
        </w:rPr>
        <w:t xml:space="preserve">, </w:t>
      </w:r>
      <w:r w:rsidRPr="00EB0D0D">
        <w:rPr>
          <w:rFonts w:ascii="Segoe UI" w:eastAsia="Segoe UI" w:hAnsi="Segoe UI" w:cs="Times New Roman"/>
          <w:b/>
          <w:sz w:val="20"/>
        </w:rPr>
        <w:t>street</w:t>
      </w:r>
      <w:r w:rsidRPr="00EB0D0D">
        <w:rPr>
          <w:rFonts w:ascii="Segoe UI" w:eastAsia="Segoe UI" w:hAnsi="Segoe UI" w:cs="Times New Roman"/>
          <w:sz w:val="20"/>
        </w:rPr>
        <w:t xml:space="preserve">, </w:t>
      </w:r>
      <w:bookmarkStart w:id="13" w:name="_GoBack"/>
      <w:ins w:id="14" w:author="Dattatray Patil (Contractor)" w:date="2021-02-15T13:23:00Z">
        <w:r w:rsidR="00BC2A9C" w:rsidRPr="00BC2A9C">
          <w:rPr>
            <w:rFonts w:ascii="Segoe UI" w:eastAsia="Segoe UI" w:hAnsi="Segoe UI" w:cs="Times New Roman"/>
            <w:b/>
            <w:bCs/>
            <w:sz w:val="20"/>
            <w:rPrChange w:id="15" w:author="Dattatray Patil (Contractor)" w:date="2021-02-15T13:24:00Z">
              <w:rPr>
                <w:rFonts w:ascii="Segoe UI" w:eastAsia="Segoe UI" w:hAnsi="Segoe UI" w:cs="Times New Roman"/>
                <w:sz w:val="20"/>
              </w:rPr>
            </w:rPrChange>
          </w:rPr>
          <w:t>City</w:t>
        </w:r>
        <w:bookmarkEnd w:id="13"/>
        <w:r w:rsidR="00BC2A9C">
          <w:rPr>
            <w:rFonts w:ascii="Segoe UI" w:eastAsia="Segoe UI" w:hAnsi="Segoe UI" w:cs="Times New Roman"/>
            <w:sz w:val="20"/>
          </w:rPr>
          <w:t xml:space="preserve">, </w:t>
        </w:r>
      </w:ins>
      <w:r w:rsidRPr="00EB0D0D">
        <w:rPr>
          <w:rFonts w:ascii="Segoe UI" w:eastAsia="Segoe UI" w:hAnsi="Segoe UI" w:cs="Times New Roman"/>
          <w:b/>
          <w:sz w:val="20"/>
        </w:rPr>
        <w:t>zip</w:t>
      </w:r>
      <w:r w:rsidRPr="00EB0D0D">
        <w:rPr>
          <w:rFonts w:ascii="Segoe UI" w:eastAsia="Segoe UI" w:hAnsi="Segoe UI" w:cs="Times New Roman"/>
          <w:sz w:val="20"/>
        </w:rPr>
        <w:t>,</w:t>
      </w:r>
      <w:r w:rsidRPr="00EB0D0D">
        <w:rPr>
          <w:rFonts w:ascii="Segoe UI" w:eastAsia="Segoe UI" w:hAnsi="Segoe UI" w:cs="Times New Roman"/>
          <w:b/>
          <w:sz w:val="20"/>
        </w:rPr>
        <w:t xml:space="preserve"> </w:t>
      </w:r>
      <w:proofErr w:type="spellStart"/>
      <w:r w:rsidRPr="00EB0D0D">
        <w:rPr>
          <w:rFonts w:ascii="Segoe UI" w:eastAsia="Segoe UI" w:hAnsi="Segoe UI" w:cs="Times New Roman"/>
          <w:b/>
          <w:sz w:val="20"/>
        </w:rPr>
        <w:t>invoiceid</w:t>
      </w:r>
      <w:proofErr w:type="spellEnd"/>
      <w:r w:rsidRPr="00EB0D0D">
        <w:rPr>
          <w:rFonts w:ascii="Segoe UI" w:eastAsia="Segoe UI" w:hAnsi="Segoe UI" w:cs="Times New Roman"/>
          <w:sz w:val="20"/>
        </w:rPr>
        <w:t xml:space="preserve"> as illustrated below:</w:t>
      </w:r>
    </w:p>
    <w:p w14:paraId="15D77C40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1B19C39A" wp14:editId="4671AF5B">
            <wp:extent cx="6143625" cy="2895600"/>
            <wp:effectExtent l="0" t="0" r="0" b="0"/>
            <wp:docPr id="1838881772" name="Picture 1421042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67D0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You will focus now on the invoice lines; select the second row of the table (the one with the empty data, not the row with the header); select the whole row (including the 2 columns) and add a </w:t>
      </w:r>
      <w:r w:rsidRPr="00EB0D0D">
        <w:rPr>
          <w:rFonts w:ascii="Segoe UI" w:eastAsia="Segoe UI" w:hAnsi="Segoe UI" w:cs="Times New Roman"/>
          <w:b/>
          <w:sz w:val="20"/>
        </w:rPr>
        <w:t>Repeating Section Content Control</w:t>
      </w:r>
      <w:r w:rsidRPr="00EB0D0D">
        <w:rPr>
          <w:rFonts w:ascii="Segoe UI" w:eastAsia="Segoe UI" w:hAnsi="Segoe UI" w:cs="Times New Roman"/>
          <w:sz w:val="20"/>
        </w:rPr>
        <w:t>:</w:t>
      </w:r>
    </w:p>
    <w:p w14:paraId="048951C3" w14:textId="77777777" w:rsidR="00EB0D0D" w:rsidRPr="00EB0D0D" w:rsidRDefault="00EB0D0D" w:rsidP="00752514">
      <w:pPr>
        <w:ind w:left="1440"/>
        <w:rPr>
          <w:rFonts w:ascii="Segoe UI" w:eastAsia="Segoe UI" w:hAnsi="Segoe UI" w:cs="Times New Roman"/>
          <w:sz w:val="20"/>
        </w:rPr>
        <w:pPrChange w:id="16" w:author="Dattatray Patil (Contractor)" w:date="2021-02-15T13:22:00Z">
          <w:pPr/>
        </w:pPrChange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126109AF" wp14:editId="023AA4B5">
            <wp:extent cx="4121119" cy="2970640"/>
            <wp:effectExtent l="19050" t="19050" r="13335" b="20320"/>
            <wp:docPr id="1187432500" name="Picture 1421042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836" cy="29956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31245FC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In this repeating section, content control, add 2 Plain text content controls and named them </w:t>
      </w:r>
      <w:r w:rsidRPr="00EB0D0D">
        <w:rPr>
          <w:rFonts w:ascii="Segoe UI" w:eastAsia="Segoe UI" w:hAnsi="Segoe UI" w:cs="Times New Roman"/>
          <w:b/>
          <w:sz w:val="20"/>
        </w:rPr>
        <w:t>Product</w:t>
      </w:r>
      <w:r w:rsidRPr="00EB0D0D">
        <w:rPr>
          <w:rFonts w:ascii="Segoe UI" w:eastAsia="Segoe UI" w:hAnsi="Segoe UI" w:cs="Times New Roman"/>
          <w:sz w:val="20"/>
        </w:rPr>
        <w:t xml:space="preserve"> and </w:t>
      </w:r>
      <w:r w:rsidRPr="00EB0D0D">
        <w:rPr>
          <w:rFonts w:ascii="Segoe UI" w:eastAsia="Segoe UI" w:hAnsi="Segoe UI" w:cs="Times New Roman"/>
          <w:b/>
          <w:sz w:val="20"/>
        </w:rPr>
        <w:t>Amount</w:t>
      </w:r>
      <w:r w:rsidRPr="00EB0D0D">
        <w:rPr>
          <w:rFonts w:ascii="Segoe UI" w:eastAsia="Segoe UI" w:hAnsi="Segoe UI" w:cs="Times New Roman"/>
          <w:sz w:val="20"/>
        </w:rPr>
        <w:t>:</w:t>
      </w:r>
    </w:p>
    <w:p w14:paraId="0F13AB78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068C818A" wp14:editId="1CE8D30E">
            <wp:extent cx="4942647" cy="3181131"/>
            <wp:effectExtent l="19050" t="19050" r="10795" b="19685"/>
            <wp:docPr id="280544106" name="Picture 1421042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6551" cy="320938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0A5C2AF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Just after the repeating section add a </w:t>
      </w:r>
      <w:r w:rsidRPr="00EB0D0D">
        <w:rPr>
          <w:rFonts w:ascii="Segoe UI" w:eastAsia="Segoe UI" w:hAnsi="Segoe UI" w:cs="Times New Roman"/>
          <w:b/>
          <w:sz w:val="20"/>
        </w:rPr>
        <w:t>Picture content control</w:t>
      </w:r>
      <w:r w:rsidRPr="00EB0D0D">
        <w:rPr>
          <w:rFonts w:ascii="Segoe UI" w:eastAsia="Segoe UI" w:hAnsi="Segoe UI" w:cs="Times New Roman"/>
          <w:sz w:val="20"/>
        </w:rPr>
        <w:t xml:space="preserve"> that will display the manager signature. Name this control </w:t>
      </w:r>
      <w:proofErr w:type="spellStart"/>
      <w:r w:rsidRPr="00EB0D0D">
        <w:rPr>
          <w:rFonts w:ascii="Segoe UI" w:eastAsia="Segoe UI" w:hAnsi="Segoe UI" w:cs="Times New Roman"/>
          <w:b/>
          <w:sz w:val="20"/>
        </w:rPr>
        <w:t>managersignature</w:t>
      </w:r>
      <w:proofErr w:type="spellEnd"/>
      <w:r w:rsidRPr="00EB0D0D">
        <w:rPr>
          <w:rFonts w:ascii="Segoe UI" w:eastAsia="Segoe UI" w:hAnsi="Segoe UI" w:cs="Times New Roman"/>
          <w:sz w:val="20"/>
        </w:rPr>
        <w:t>.</w:t>
      </w:r>
    </w:p>
    <w:p w14:paraId="722A6DDE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Eventually, the template should look like this:</w:t>
      </w:r>
    </w:p>
    <w:p w14:paraId="60C5C3A0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0891FFD9" wp14:editId="4A6C3F2F">
            <wp:extent cx="4539271" cy="4691270"/>
            <wp:effectExtent l="19050" t="19050" r="13970" b="14605"/>
            <wp:docPr id="967522789" name="Picture 1421042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006" cy="47054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EEBEBF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Rename the file to </w:t>
      </w:r>
      <w:r w:rsidRPr="00EB0D0D">
        <w:rPr>
          <w:rFonts w:ascii="Segoe UI" w:eastAsia="Segoe UI" w:hAnsi="Segoe UI" w:cs="Times New Roman"/>
          <w:b/>
          <w:sz w:val="20"/>
        </w:rPr>
        <w:t>Invoice template</w:t>
      </w:r>
      <w:r w:rsidRPr="00EB0D0D">
        <w:rPr>
          <w:rFonts w:ascii="Segoe UI" w:eastAsia="Segoe UI" w:hAnsi="Segoe UI" w:cs="Times New Roman"/>
          <w:sz w:val="20"/>
        </w:rPr>
        <w:t>.docx</w:t>
      </w:r>
    </w:p>
    <w:p w14:paraId="6B187542" w14:textId="6616FEE8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Let’s create Flow that starts from a button</w:t>
      </w:r>
      <w:ins w:id="17" w:author="Dattatray Patil (Contractor)" w:date="2021-02-15T12:38:00Z">
        <w:r w:rsidR="00D67507">
          <w:rPr>
            <w:rFonts w:ascii="Segoe UI" w:eastAsia="Segoe UI" w:hAnsi="Segoe UI" w:cs="Times New Roman"/>
            <w:sz w:val="20"/>
          </w:rPr>
          <w:t xml:space="preserve"> (Instant cloud flow &gt; Manually trigger a flow)</w:t>
        </w:r>
      </w:ins>
      <w:r w:rsidRPr="00EB0D0D">
        <w:rPr>
          <w:rFonts w:ascii="Segoe UI" w:eastAsia="Segoe UI" w:hAnsi="Segoe UI" w:cs="Times New Roman"/>
          <w:sz w:val="20"/>
        </w:rPr>
        <w:t>.</w:t>
      </w:r>
    </w:p>
    <w:p w14:paraId="245756F2" w14:textId="415B0691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Add an </w:t>
      </w:r>
      <w:r w:rsidR="006562FB">
        <w:rPr>
          <w:rFonts w:ascii="Segoe UI" w:eastAsia="Segoe UI" w:hAnsi="Segoe UI" w:cs="Times New Roman"/>
          <w:sz w:val="20"/>
        </w:rPr>
        <w:t xml:space="preserve">action </w:t>
      </w:r>
      <w:r w:rsidRPr="00EB0D0D">
        <w:rPr>
          <w:rFonts w:ascii="Segoe UI" w:eastAsia="Segoe UI" w:hAnsi="Segoe UI" w:cs="Times New Roman"/>
          <w:b/>
          <w:sz w:val="20"/>
        </w:rPr>
        <w:t xml:space="preserve">Excel </w:t>
      </w:r>
      <w:r w:rsidR="002878A0">
        <w:rPr>
          <w:rFonts w:ascii="Segoe UI" w:eastAsia="Segoe UI" w:hAnsi="Segoe UI" w:cs="Times New Roman"/>
          <w:b/>
          <w:sz w:val="20"/>
        </w:rPr>
        <w:t>Online</w:t>
      </w:r>
      <w:r w:rsidRPr="00EB0D0D">
        <w:rPr>
          <w:rFonts w:ascii="Segoe UI" w:eastAsia="Segoe UI" w:hAnsi="Segoe UI" w:cs="Times New Roman"/>
          <w:b/>
          <w:sz w:val="20"/>
        </w:rPr>
        <w:t xml:space="preserve"> </w:t>
      </w:r>
      <w:r w:rsidR="002878A0">
        <w:rPr>
          <w:rFonts w:ascii="Segoe UI" w:eastAsia="Segoe UI" w:hAnsi="Segoe UI" w:cs="Times New Roman"/>
          <w:b/>
          <w:sz w:val="20"/>
        </w:rPr>
        <w:t>(</w:t>
      </w:r>
      <w:r w:rsidRPr="00EB0D0D">
        <w:rPr>
          <w:rFonts w:ascii="Segoe UI" w:eastAsia="Segoe UI" w:hAnsi="Segoe UI" w:cs="Times New Roman"/>
          <w:b/>
          <w:sz w:val="20"/>
        </w:rPr>
        <w:t>Business</w:t>
      </w:r>
      <w:r w:rsidR="002878A0">
        <w:rPr>
          <w:rFonts w:ascii="Segoe UI" w:eastAsia="Segoe UI" w:hAnsi="Segoe UI" w:cs="Times New Roman"/>
          <w:b/>
          <w:sz w:val="20"/>
        </w:rPr>
        <w:t>)</w:t>
      </w:r>
      <w:r w:rsidR="00F37B24">
        <w:rPr>
          <w:rFonts w:ascii="Segoe UI" w:eastAsia="Segoe UI" w:hAnsi="Segoe UI" w:cs="Times New Roman"/>
          <w:b/>
          <w:sz w:val="20"/>
        </w:rPr>
        <w:t>-</w:t>
      </w:r>
      <w:r w:rsidRPr="00EB0D0D">
        <w:rPr>
          <w:rFonts w:ascii="Segoe UI" w:eastAsia="Segoe UI" w:hAnsi="Segoe UI" w:cs="Times New Roman"/>
          <w:sz w:val="20"/>
        </w:rPr>
        <w:t xml:space="preserve"> </w:t>
      </w:r>
      <w:r w:rsidR="008B22BB" w:rsidRPr="008B22BB">
        <w:rPr>
          <w:rFonts w:ascii="Segoe UI" w:eastAsia="Segoe UI" w:hAnsi="Segoe UI" w:cs="Times New Roman"/>
          <w:b/>
          <w:bCs/>
          <w:sz w:val="20"/>
        </w:rPr>
        <w:t>List row</w:t>
      </w:r>
      <w:r w:rsidR="009E63C3">
        <w:rPr>
          <w:rFonts w:ascii="Segoe UI" w:eastAsia="Segoe UI" w:hAnsi="Segoe UI" w:cs="Times New Roman"/>
          <w:b/>
          <w:bCs/>
          <w:sz w:val="20"/>
        </w:rPr>
        <w:t>s</w:t>
      </w:r>
      <w:r w:rsidR="008B22BB" w:rsidRPr="008B22BB">
        <w:rPr>
          <w:rFonts w:ascii="Segoe UI" w:eastAsia="Segoe UI" w:hAnsi="Segoe UI" w:cs="Times New Roman"/>
          <w:b/>
          <w:bCs/>
          <w:sz w:val="20"/>
        </w:rPr>
        <w:t xml:space="preserve"> present in a table </w:t>
      </w:r>
      <w:r w:rsidRPr="00EB0D0D">
        <w:rPr>
          <w:rFonts w:ascii="Segoe UI" w:eastAsia="Segoe UI" w:hAnsi="Segoe UI" w:cs="Times New Roman"/>
          <w:sz w:val="20"/>
        </w:rPr>
        <w:t xml:space="preserve">, rename it as </w:t>
      </w:r>
      <w:r w:rsidRPr="005A0E1B">
        <w:rPr>
          <w:rFonts w:ascii="Segoe UI" w:eastAsia="Segoe UI" w:hAnsi="Segoe UI" w:cs="Times New Roman"/>
          <w:b/>
          <w:bCs/>
          <w:sz w:val="20"/>
        </w:rPr>
        <w:t>Find Invoices</w:t>
      </w:r>
      <w:r w:rsidRPr="00EB0D0D">
        <w:rPr>
          <w:rFonts w:ascii="Segoe UI" w:eastAsia="Segoe UI" w:hAnsi="Segoe UI" w:cs="Times New Roman"/>
          <w:sz w:val="20"/>
        </w:rPr>
        <w:t xml:space="preserve"> and retrieve the </w:t>
      </w:r>
      <w:r w:rsidRPr="00EB0D0D">
        <w:rPr>
          <w:rFonts w:ascii="Segoe UI" w:eastAsia="Segoe UI" w:hAnsi="Segoe UI" w:cs="Times New Roman"/>
          <w:b/>
          <w:sz w:val="20"/>
        </w:rPr>
        <w:t>invoice table</w:t>
      </w:r>
      <w:r w:rsidRPr="00EB0D0D">
        <w:rPr>
          <w:rFonts w:ascii="Segoe UI" w:eastAsia="Segoe UI" w:hAnsi="Segoe UI" w:cs="Times New Roman"/>
          <w:sz w:val="20"/>
        </w:rPr>
        <w:t xml:space="preserve"> of your </w:t>
      </w:r>
      <w:r w:rsidRPr="00EB0D0D">
        <w:rPr>
          <w:rFonts w:ascii="Segoe UI" w:eastAsia="Segoe UI" w:hAnsi="Segoe UI" w:cs="Times New Roman"/>
          <w:b/>
          <w:sz w:val="20"/>
        </w:rPr>
        <w:t>invoice.xlsx</w:t>
      </w:r>
      <w:r w:rsidRPr="00EB0D0D">
        <w:rPr>
          <w:rFonts w:ascii="Segoe UI" w:eastAsia="Segoe UI" w:hAnsi="Segoe UI" w:cs="Times New Roman"/>
          <w:sz w:val="20"/>
        </w:rPr>
        <w:t xml:space="preserve"> documents:</w:t>
      </w:r>
    </w:p>
    <w:p w14:paraId="45AF4008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6F383CA2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76FC28E2" wp14:editId="1ABECE9F">
            <wp:extent cx="4031312" cy="2812545"/>
            <wp:effectExtent l="19050" t="19050" r="26670" b="26035"/>
            <wp:docPr id="659917188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035" cy="281932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B7B08DD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1A0FE36C" w14:textId="09D78F9C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For each invoice, you will find the corresponding invoice lines: add the </w:t>
      </w:r>
      <w:r w:rsidRPr="00EB0D0D">
        <w:rPr>
          <w:rFonts w:ascii="Segoe UI" w:eastAsia="Segoe UI" w:hAnsi="Segoe UI" w:cs="Times New Roman"/>
          <w:b/>
          <w:sz w:val="20"/>
        </w:rPr>
        <w:t>Apply to each</w:t>
      </w:r>
      <w:r w:rsidRPr="00EB0D0D">
        <w:rPr>
          <w:rFonts w:ascii="Segoe UI" w:eastAsia="Segoe UI" w:hAnsi="Segoe UI" w:cs="Times New Roman"/>
          <w:sz w:val="20"/>
        </w:rPr>
        <w:t xml:space="preserve"> action where you will add another </w:t>
      </w:r>
      <w:r w:rsidR="00822188" w:rsidRPr="00EB0D0D">
        <w:rPr>
          <w:rFonts w:ascii="Segoe UI" w:eastAsia="Segoe UI" w:hAnsi="Segoe UI" w:cs="Times New Roman"/>
          <w:b/>
          <w:sz w:val="20"/>
        </w:rPr>
        <w:t xml:space="preserve">Excel </w:t>
      </w:r>
      <w:r w:rsidR="00822188">
        <w:rPr>
          <w:rFonts w:ascii="Segoe UI" w:eastAsia="Segoe UI" w:hAnsi="Segoe UI" w:cs="Times New Roman"/>
          <w:b/>
          <w:sz w:val="20"/>
        </w:rPr>
        <w:t>Online</w:t>
      </w:r>
      <w:r w:rsidR="00822188" w:rsidRPr="00EB0D0D">
        <w:rPr>
          <w:rFonts w:ascii="Segoe UI" w:eastAsia="Segoe UI" w:hAnsi="Segoe UI" w:cs="Times New Roman"/>
          <w:b/>
          <w:sz w:val="20"/>
        </w:rPr>
        <w:t xml:space="preserve"> </w:t>
      </w:r>
      <w:r w:rsidR="00822188">
        <w:rPr>
          <w:rFonts w:ascii="Segoe UI" w:eastAsia="Segoe UI" w:hAnsi="Segoe UI" w:cs="Times New Roman"/>
          <w:b/>
          <w:sz w:val="20"/>
        </w:rPr>
        <w:t>(</w:t>
      </w:r>
      <w:r w:rsidR="00822188" w:rsidRPr="00EB0D0D">
        <w:rPr>
          <w:rFonts w:ascii="Segoe UI" w:eastAsia="Segoe UI" w:hAnsi="Segoe UI" w:cs="Times New Roman"/>
          <w:b/>
          <w:sz w:val="20"/>
        </w:rPr>
        <w:t>Business</w:t>
      </w:r>
      <w:r w:rsidR="00822188">
        <w:rPr>
          <w:rFonts w:ascii="Segoe UI" w:eastAsia="Segoe UI" w:hAnsi="Segoe UI" w:cs="Times New Roman"/>
          <w:b/>
          <w:sz w:val="20"/>
        </w:rPr>
        <w:t>)-</w:t>
      </w:r>
      <w:r w:rsidR="00822188" w:rsidRPr="00EB0D0D">
        <w:rPr>
          <w:rFonts w:ascii="Segoe UI" w:eastAsia="Segoe UI" w:hAnsi="Segoe UI" w:cs="Times New Roman"/>
          <w:sz w:val="20"/>
        </w:rPr>
        <w:t xml:space="preserve"> </w:t>
      </w:r>
      <w:r w:rsidR="00822188" w:rsidRPr="008B22BB">
        <w:rPr>
          <w:rFonts w:ascii="Segoe UI" w:eastAsia="Segoe UI" w:hAnsi="Segoe UI" w:cs="Times New Roman"/>
          <w:b/>
          <w:bCs/>
          <w:sz w:val="20"/>
        </w:rPr>
        <w:t>List row</w:t>
      </w:r>
      <w:r w:rsidR="00822188">
        <w:rPr>
          <w:rFonts w:ascii="Segoe UI" w:eastAsia="Segoe UI" w:hAnsi="Segoe UI" w:cs="Times New Roman"/>
          <w:b/>
          <w:bCs/>
          <w:sz w:val="20"/>
        </w:rPr>
        <w:t>s</w:t>
      </w:r>
      <w:r w:rsidR="00822188" w:rsidRPr="008B22BB">
        <w:rPr>
          <w:rFonts w:ascii="Segoe UI" w:eastAsia="Segoe UI" w:hAnsi="Segoe UI" w:cs="Times New Roman"/>
          <w:b/>
          <w:bCs/>
          <w:sz w:val="20"/>
        </w:rPr>
        <w:t xml:space="preserve"> present in a table </w:t>
      </w:r>
      <w:r w:rsidRPr="00EB0D0D">
        <w:rPr>
          <w:rFonts w:ascii="Segoe UI" w:eastAsia="Segoe UI" w:hAnsi="Segoe UI" w:cs="Times New Roman"/>
          <w:sz w:val="20"/>
        </w:rPr>
        <w:t xml:space="preserve">(rename it </w:t>
      </w:r>
      <w:r w:rsidRPr="00EB0D0D">
        <w:rPr>
          <w:rFonts w:ascii="Segoe UI" w:eastAsia="Segoe UI" w:hAnsi="Segoe UI" w:cs="Times New Roman"/>
          <w:b/>
          <w:sz w:val="20"/>
        </w:rPr>
        <w:t xml:space="preserve">Find </w:t>
      </w:r>
      <w:proofErr w:type="spellStart"/>
      <w:r w:rsidRPr="00EB0D0D">
        <w:rPr>
          <w:rFonts w:ascii="Segoe UI" w:eastAsia="Segoe UI" w:hAnsi="Segoe UI" w:cs="Times New Roman"/>
          <w:b/>
          <w:sz w:val="20"/>
        </w:rPr>
        <w:t>InvoiceLines</w:t>
      </w:r>
      <w:proofErr w:type="spellEnd"/>
      <w:r w:rsidRPr="00EB0D0D">
        <w:rPr>
          <w:rFonts w:ascii="Segoe UI" w:eastAsia="Segoe UI" w:hAnsi="Segoe UI" w:cs="Times New Roman"/>
          <w:sz w:val="20"/>
        </w:rPr>
        <w:t xml:space="preserve">) that will retrieve the </w:t>
      </w:r>
      <w:proofErr w:type="spellStart"/>
      <w:r w:rsidRPr="00EB0D0D">
        <w:rPr>
          <w:rFonts w:ascii="Segoe UI" w:eastAsia="Segoe UI" w:hAnsi="Segoe UI" w:cs="Times New Roman"/>
          <w:sz w:val="20"/>
        </w:rPr>
        <w:t>invoicelines</w:t>
      </w:r>
      <w:proofErr w:type="spellEnd"/>
      <w:r w:rsidRPr="00EB0D0D">
        <w:rPr>
          <w:rFonts w:ascii="Segoe UI" w:eastAsia="Segoe UI" w:hAnsi="Segoe UI" w:cs="Times New Roman"/>
          <w:sz w:val="20"/>
        </w:rPr>
        <w:t xml:space="preserve"> table:</w:t>
      </w:r>
    </w:p>
    <w:p w14:paraId="6E94779B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5D5752ED" wp14:editId="3383103F">
            <wp:extent cx="4746928" cy="3515132"/>
            <wp:effectExtent l="19050" t="19050" r="15875" b="28575"/>
            <wp:docPr id="462215097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501" cy="352444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BD5930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In the Excel for business action</w:t>
      </w:r>
    </w:p>
    <w:p w14:paraId="0B13653A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b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You need to filer the retrieved lines. Click the </w:t>
      </w:r>
      <w:r w:rsidRPr="00EB0D0D">
        <w:rPr>
          <w:rFonts w:ascii="Segoe UI" w:eastAsia="Segoe UI" w:hAnsi="Segoe UI" w:cs="Times New Roman"/>
          <w:b/>
          <w:bCs/>
          <w:sz w:val="20"/>
        </w:rPr>
        <w:t>Show advanced options</w:t>
      </w:r>
      <w:r w:rsidRPr="00EB0D0D">
        <w:rPr>
          <w:rFonts w:ascii="Segoe UI" w:eastAsia="Segoe UI" w:hAnsi="Segoe UI" w:cs="Times New Roman"/>
          <w:sz w:val="20"/>
        </w:rPr>
        <w:t xml:space="preserve"> and in the </w:t>
      </w:r>
      <w:r w:rsidRPr="00EB0D0D">
        <w:rPr>
          <w:rFonts w:ascii="Segoe UI" w:eastAsia="Segoe UI" w:hAnsi="Segoe UI" w:cs="Times New Roman"/>
          <w:b/>
          <w:bCs/>
          <w:sz w:val="20"/>
        </w:rPr>
        <w:t>Filter Query</w:t>
      </w:r>
      <w:r w:rsidRPr="00EB0D0D">
        <w:rPr>
          <w:rFonts w:ascii="Segoe UI" w:eastAsia="Segoe UI" w:hAnsi="Segoe UI" w:cs="Times New Roman"/>
          <w:sz w:val="20"/>
        </w:rPr>
        <w:t xml:space="preserve"> field, type </w:t>
      </w:r>
      <w:r w:rsidRPr="00EB0D0D">
        <w:rPr>
          <w:rFonts w:ascii="Segoe UI" w:eastAsia="Segoe UI" w:hAnsi="Segoe UI" w:cs="Times New Roman"/>
          <w:b/>
          <w:sz w:val="20"/>
        </w:rPr>
        <w:t>Invoice eq.‘’</w:t>
      </w:r>
    </w:p>
    <w:p w14:paraId="021F0CEF" w14:textId="77777777" w:rsidR="00EB0D0D" w:rsidRPr="00EB0D0D" w:rsidRDefault="00EB0D0D" w:rsidP="00EB0D0D">
      <w:pPr>
        <w:rPr>
          <w:rFonts w:ascii="Segoe UI" w:eastAsia="Segoe UI" w:hAnsi="Segoe UI" w:cs="Times New Roman"/>
          <w:sz w:val="20"/>
        </w:rPr>
      </w:pPr>
    </w:p>
    <w:p w14:paraId="7C3FDC66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1BBAB08E" wp14:editId="10602766">
            <wp:extent cx="4673427" cy="5573864"/>
            <wp:effectExtent l="19050" t="19050" r="13335" b="27305"/>
            <wp:docPr id="1636371249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1332" cy="55832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F7425F" w14:textId="62A39BB8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Move the cursor between the ‘’ and </w:t>
      </w:r>
      <w:del w:id="18" w:author="Dattatray Patil (Contractor)" w:date="2021-02-15T13:02:00Z">
        <w:r w:rsidRPr="00EB0D0D" w:rsidDel="007726E7">
          <w:rPr>
            <w:rFonts w:ascii="Segoe UI" w:eastAsia="Segoe UI" w:hAnsi="Segoe UI" w:cs="Times New Roman"/>
            <w:sz w:val="20"/>
          </w:rPr>
          <w:delText xml:space="preserve">in the expression panel, </w:delText>
        </w:r>
        <w:r w:rsidR="001230C4" w:rsidDel="007726E7">
          <w:rPr>
            <w:rFonts w:ascii="Segoe UI" w:eastAsia="Segoe UI" w:hAnsi="Segoe UI" w:cs="Times New Roman"/>
            <w:sz w:val="20"/>
          </w:rPr>
          <w:delText xml:space="preserve">select the field </w:delText>
        </w:r>
        <w:r w:rsidR="001230C4" w:rsidRPr="001C1067" w:rsidDel="007726E7">
          <w:rPr>
            <w:rFonts w:ascii="Segoe UI" w:eastAsia="Segoe UI" w:hAnsi="Segoe UI" w:cs="Times New Roman"/>
            <w:b/>
            <w:bCs/>
            <w:sz w:val="20"/>
          </w:rPr>
          <w:delText>Invoic</w:delText>
        </w:r>
        <w:r w:rsidR="001C1067" w:rsidRPr="001C1067" w:rsidDel="007726E7">
          <w:rPr>
            <w:rFonts w:ascii="Segoe UI" w:eastAsia="Segoe UI" w:hAnsi="Segoe UI" w:cs="Times New Roman"/>
            <w:b/>
            <w:bCs/>
            <w:sz w:val="20"/>
          </w:rPr>
          <w:delText>eID</w:delText>
        </w:r>
        <w:r w:rsidR="001C1067" w:rsidDel="007726E7">
          <w:rPr>
            <w:rFonts w:ascii="Segoe UI" w:eastAsia="Segoe UI" w:hAnsi="Segoe UI" w:cs="Times New Roman"/>
            <w:sz w:val="20"/>
          </w:rPr>
          <w:delText xml:space="preserve"> from the </w:delText>
        </w:r>
        <w:r w:rsidR="001C1067" w:rsidRPr="001C1067" w:rsidDel="007726E7">
          <w:rPr>
            <w:rFonts w:ascii="Segoe UI" w:eastAsia="Segoe UI" w:hAnsi="Segoe UI" w:cs="Times New Roman"/>
            <w:b/>
            <w:bCs/>
            <w:sz w:val="20"/>
          </w:rPr>
          <w:delText>Find Invoices</w:delText>
        </w:r>
        <w:r w:rsidR="001C1067" w:rsidDel="007726E7">
          <w:rPr>
            <w:rFonts w:ascii="Segoe UI" w:eastAsia="Segoe UI" w:hAnsi="Segoe UI" w:cs="Times New Roman"/>
            <w:sz w:val="20"/>
          </w:rPr>
          <w:delText xml:space="preserve"> action (or </w:delText>
        </w:r>
        <w:r w:rsidR="00595C46" w:rsidDel="007726E7">
          <w:rPr>
            <w:rFonts w:ascii="Segoe UI" w:eastAsia="Segoe UI" w:hAnsi="Segoe UI" w:cs="Times New Roman"/>
            <w:sz w:val="20"/>
          </w:rPr>
          <w:delText>you can directly</w:delText>
        </w:r>
        <w:r w:rsidR="001C1067" w:rsidDel="007726E7">
          <w:rPr>
            <w:rFonts w:ascii="Segoe UI" w:eastAsia="Segoe UI" w:hAnsi="Segoe UI" w:cs="Times New Roman"/>
            <w:sz w:val="20"/>
          </w:rPr>
          <w:delText xml:space="preserve"> </w:delText>
        </w:r>
        <w:r w:rsidRPr="00EB0D0D" w:rsidDel="007726E7">
          <w:rPr>
            <w:rFonts w:ascii="Segoe UI" w:eastAsia="Segoe UI" w:hAnsi="Segoe UI" w:cs="Times New Roman"/>
            <w:sz w:val="20"/>
          </w:rPr>
          <w:delText>typ</w:delText>
        </w:r>
      </w:del>
      <w:del w:id="19" w:author="Dattatray Patil (Contractor)" w:date="2021-02-15T13:03:00Z">
        <w:r w:rsidRPr="00EB0D0D" w:rsidDel="007726E7">
          <w:rPr>
            <w:rFonts w:ascii="Segoe UI" w:eastAsia="Segoe UI" w:hAnsi="Segoe UI" w:cs="Times New Roman"/>
            <w:sz w:val="20"/>
          </w:rPr>
          <w:delText>e</w:delText>
        </w:r>
      </w:del>
      <w:ins w:id="20" w:author="Dattatray Patil (Contractor)" w:date="2021-02-15T13:03:00Z">
        <w:r w:rsidR="007726E7">
          <w:rPr>
            <w:rFonts w:ascii="Segoe UI" w:eastAsia="Segoe UI" w:hAnsi="Segoe UI" w:cs="Times New Roman"/>
            <w:sz w:val="20"/>
          </w:rPr>
          <w:t>add the expression</w:t>
        </w:r>
      </w:ins>
      <w:r w:rsidRPr="00EB0D0D">
        <w:rPr>
          <w:rFonts w:ascii="Segoe UI" w:eastAsia="Segoe UI" w:hAnsi="Segoe UI" w:cs="Times New Roman"/>
          <w:sz w:val="20"/>
        </w:rPr>
        <w:t xml:space="preserve"> </w:t>
      </w:r>
      <w:ins w:id="21" w:author="Dattatray Patil (Contractor)" w:date="2021-02-15T13:02:00Z">
        <w:r w:rsidR="007726E7" w:rsidRPr="007726E7">
          <w:rPr>
            <w:rFonts w:ascii="Segoe UI" w:eastAsia="Segoe UI" w:hAnsi="Segoe UI" w:cs="Times New Roman"/>
            <w:b/>
            <w:bCs/>
            <w:sz w:val="20"/>
            <w:rPrChange w:id="22" w:author="Dattatray Patil (Contractor)" w:date="2021-02-15T13:03:00Z">
              <w:rPr>
                <w:rFonts w:ascii="Segoe UI" w:eastAsia="Segoe UI" w:hAnsi="Segoe UI" w:cs="Times New Roman"/>
                <w:sz w:val="20"/>
              </w:rPr>
            </w:rPrChange>
          </w:rPr>
          <w:t>items('</w:t>
        </w:r>
        <w:proofErr w:type="spellStart"/>
        <w:r w:rsidR="007726E7" w:rsidRPr="007726E7">
          <w:rPr>
            <w:rFonts w:ascii="Segoe UI" w:eastAsia="Segoe UI" w:hAnsi="Segoe UI" w:cs="Times New Roman"/>
            <w:b/>
            <w:bCs/>
            <w:sz w:val="20"/>
            <w:rPrChange w:id="23" w:author="Dattatray Patil (Contractor)" w:date="2021-02-15T13:03:00Z">
              <w:rPr>
                <w:rFonts w:ascii="Segoe UI" w:eastAsia="Segoe UI" w:hAnsi="Segoe UI" w:cs="Times New Roman"/>
                <w:sz w:val="20"/>
              </w:rPr>
            </w:rPrChange>
          </w:rPr>
          <w:t>Apply_to_each</w:t>
        </w:r>
        <w:proofErr w:type="spellEnd"/>
        <w:r w:rsidR="007726E7" w:rsidRPr="007726E7">
          <w:rPr>
            <w:rFonts w:ascii="Segoe UI" w:eastAsia="Segoe UI" w:hAnsi="Segoe UI" w:cs="Times New Roman"/>
            <w:b/>
            <w:bCs/>
            <w:sz w:val="20"/>
            <w:rPrChange w:id="24" w:author="Dattatray Patil (Contractor)" w:date="2021-02-15T13:03:00Z">
              <w:rPr>
                <w:rFonts w:ascii="Segoe UI" w:eastAsia="Segoe UI" w:hAnsi="Segoe UI" w:cs="Times New Roman"/>
                <w:sz w:val="20"/>
              </w:rPr>
            </w:rPrChange>
          </w:rPr>
          <w:t>')['</w:t>
        </w:r>
        <w:proofErr w:type="spellStart"/>
        <w:r w:rsidR="007726E7" w:rsidRPr="007726E7">
          <w:rPr>
            <w:rFonts w:ascii="Segoe UI" w:eastAsia="Segoe UI" w:hAnsi="Segoe UI" w:cs="Times New Roman"/>
            <w:b/>
            <w:bCs/>
            <w:sz w:val="20"/>
            <w:rPrChange w:id="25" w:author="Dattatray Patil (Contractor)" w:date="2021-02-15T13:03:00Z">
              <w:rPr>
                <w:rFonts w:ascii="Segoe UI" w:eastAsia="Segoe UI" w:hAnsi="Segoe UI" w:cs="Times New Roman"/>
                <w:sz w:val="20"/>
              </w:rPr>
            </w:rPrChange>
          </w:rPr>
          <w:t>InvoiceID</w:t>
        </w:r>
        <w:proofErr w:type="spellEnd"/>
        <w:r w:rsidR="007726E7" w:rsidRPr="007726E7">
          <w:rPr>
            <w:rFonts w:ascii="Segoe UI" w:eastAsia="Segoe UI" w:hAnsi="Segoe UI" w:cs="Times New Roman"/>
            <w:b/>
            <w:bCs/>
            <w:sz w:val="20"/>
            <w:rPrChange w:id="26" w:author="Dattatray Patil (Contractor)" w:date="2021-02-15T13:03:00Z">
              <w:rPr>
                <w:rFonts w:ascii="Segoe UI" w:eastAsia="Segoe UI" w:hAnsi="Segoe UI" w:cs="Times New Roman"/>
                <w:sz w:val="20"/>
              </w:rPr>
            </w:rPrChange>
          </w:rPr>
          <w:t>']</w:t>
        </w:r>
        <w:r w:rsidR="007726E7" w:rsidRPr="007726E7">
          <w:rPr>
            <w:rFonts w:ascii="Segoe UI" w:eastAsia="Segoe UI" w:hAnsi="Segoe UI" w:cs="Times New Roman"/>
            <w:sz w:val="20"/>
          </w:rPr>
          <w:t xml:space="preserve"> </w:t>
        </w:r>
      </w:ins>
      <w:del w:id="27" w:author="Dattatray Patil (Contractor)" w:date="2021-02-15T13:02:00Z">
        <w:r w:rsidRPr="00EB0D0D" w:rsidDel="007726E7">
          <w:rPr>
            <w:rFonts w:ascii="Segoe UI" w:eastAsia="Segoe UI" w:hAnsi="Segoe UI" w:cs="Times New Roman"/>
            <w:b/>
            <w:sz w:val="20"/>
          </w:rPr>
          <w:delText>item()</w:delText>
        </w:r>
      </w:del>
      <w:del w:id="28" w:author="Dattatray Patil (Contractor)" w:date="2021-02-15T13:01:00Z">
        <w:r w:rsidRPr="00EB0D0D" w:rsidDel="007726E7">
          <w:rPr>
            <w:rFonts w:ascii="Segoe UI" w:eastAsia="Segoe UI" w:hAnsi="Segoe UI" w:cs="Times New Roman"/>
            <w:b/>
            <w:sz w:val="20"/>
          </w:rPr>
          <w:delText>?</w:delText>
        </w:r>
      </w:del>
      <w:del w:id="29" w:author="Dattatray Patil (Contractor)" w:date="2021-02-15T13:02:00Z">
        <w:r w:rsidRPr="00EB0D0D" w:rsidDel="007726E7">
          <w:rPr>
            <w:rFonts w:ascii="Segoe UI" w:eastAsia="Segoe UI" w:hAnsi="Segoe UI" w:cs="Times New Roman"/>
            <w:b/>
            <w:sz w:val="20"/>
          </w:rPr>
          <w:delText>[‘InvoiceID’]</w:delText>
        </w:r>
        <w:r w:rsidR="00595C46" w:rsidDel="007726E7">
          <w:rPr>
            <w:rFonts w:ascii="Segoe UI" w:eastAsia="Segoe UI" w:hAnsi="Segoe UI" w:cs="Times New Roman"/>
            <w:b/>
            <w:sz w:val="20"/>
          </w:rPr>
          <w:delText xml:space="preserve"> </w:delText>
        </w:r>
      </w:del>
      <w:del w:id="30" w:author="Dattatray Patil (Contractor)" w:date="2021-02-15T13:01:00Z">
        <w:r w:rsidR="00595C46" w:rsidRPr="007726E7" w:rsidDel="007726E7">
          <w:rPr>
            <w:rFonts w:ascii="Segoe UI" w:eastAsia="Segoe UI" w:hAnsi="Segoe UI" w:cs="Times New Roman"/>
            <w:bCs/>
            <w:sz w:val="20"/>
            <w:rPrChange w:id="31" w:author="Dattatray Patil (Contractor)" w:date="2021-02-15T13:02:00Z">
              <w:rPr>
                <w:rFonts w:ascii="Segoe UI" w:eastAsia="Segoe UI" w:hAnsi="Segoe UI" w:cs="Times New Roman"/>
                <w:b/>
                <w:sz w:val="20"/>
              </w:rPr>
            </w:rPrChange>
          </w:rPr>
          <w:delText>instead)</w:delText>
        </w:r>
        <w:r w:rsidRPr="007726E7" w:rsidDel="007726E7">
          <w:rPr>
            <w:rFonts w:ascii="Segoe UI" w:eastAsia="Segoe UI" w:hAnsi="Segoe UI" w:cs="Times New Roman"/>
            <w:bCs/>
            <w:sz w:val="20"/>
            <w:rPrChange w:id="32" w:author="Dattatray Patil (Contractor)" w:date="2021-02-15T13:02:00Z">
              <w:rPr>
                <w:rFonts w:ascii="Segoe UI" w:eastAsia="Segoe UI" w:hAnsi="Segoe UI" w:cs="Times New Roman"/>
                <w:b/>
                <w:sz w:val="20"/>
              </w:rPr>
            </w:rPrChange>
          </w:rPr>
          <w:delText xml:space="preserve"> </w:delText>
        </w:r>
      </w:del>
      <w:r w:rsidRPr="00EB0D0D">
        <w:rPr>
          <w:rFonts w:ascii="Segoe UI" w:eastAsia="Segoe UI" w:hAnsi="Segoe UI" w:cs="Times New Roman"/>
          <w:sz w:val="20"/>
        </w:rPr>
        <w:t>then click ok:</w:t>
      </w:r>
    </w:p>
    <w:p w14:paraId="00BA1719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6EFEEA83" wp14:editId="0F8FA077">
            <wp:extent cx="3482671" cy="4440728"/>
            <wp:effectExtent l="19050" t="19050" r="22860" b="17145"/>
            <wp:docPr id="1636171628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992" cy="446026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E14D2B9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</w:p>
    <w:p w14:paraId="7FE50FB2" w14:textId="331C9621" w:rsidR="00EB0D0D" w:rsidRPr="00EB0D0D" w:rsidRDefault="007726E7" w:rsidP="00EB0D0D">
      <w:pPr>
        <w:jc w:val="center"/>
        <w:rPr>
          <w:rFonts w:ascii="Segoe UI" w:eastAsia="Segoe UI" w:hAnsi="Segoe UI" w:cs="Times New Roman"/>
          <w:noProof/>
          <w:sz w:val="20"/>
        </w:rPr>
      </w:pPr>
      <w:ins w:id="33" w:author="Dattatray Patil (Contractor)" w:date="2021-02-15T13:04:00Z">
        <w:r>
          <w:rPr>
            <w:noProof/>
          </w:rPr>
          <w:lastRenderedPageBreak/>
          <w:drawing>
            <wp:inline distT="0" distB="0" distL="0" distR="0" wp14:anchorId="6AB8457B" wp14:editId="140BB79F">
              <wp:extent cx="3570136" cy="3996950"/>
              <wp:effectExtent l="19050" t="19050" r="11430" b="22860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90460" cy="4019703"/>
                      </a:xfrm>
                      <a:prstGeom prst="rect">
                        <a:avLst/>
                      </a:prstGeom>
                      <a:ln>
                        <a:solidFill>
                          <a:schemeClr val="bg1">
                            <a:lumMod val="75000"/>
                          </a:schemeClr>
                        </a:solidFill>
                      </a:ln>
                    </pic:spPr>
                  </pic:pic>
                </a:graphicData>
              </a:graphic>
            </wp:inline>
          </w:drawing>
        </w:r>
      </w:ins>
    </w:p>
    <w:p w14:paraId="11981B39" w14:textId="7FBB0215" w:rsidR="00EB0D0D" w:rsidRDefault="009247B7" w:rsidP="00EB0D0D">
      <w:pPr>
        <w:jc w:val="center"/>
        <w:rPr>
          <w:rFonts w:ascii="Segoe UI" w:eastAsia="Segoe UI" w:hAnsi="Segoe UI" w:cs="Times New Roman"/>
          <w:sz w:val="20"/>
        </w:rPr>
      </w:pPr>
      <w:del w:id="34" w:author="Dattatray Patil (Contractor)" w:date="2021-02-15T13:03:00Z">
        <w:r w:rsidDel="007726E7">
          <w:rPr>
            <w:rFonts w:ascii="Segoe UI" w:eastAsia="Segoe UI" w:hAnsi="Segoe UI" w:cs="Times New Roman"/>
            <w:noProof/>
            <w:sz w:val="20"/>
          </w:rPr>
          <w:drawing>
            <wp:inline distT="0" distB="0" distL="0" distR="0" wp14:anchorId="5FC58016" wp14:editId="444BCF0C">
              <wp:extent cx="5373384" cy="4276608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2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75692" cy="4278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1359216B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0F6398E7" wp14:editId="02F249ED">
            <wp:extent cx="3749868" cy="4505420"/>
            <wp:effectExtent l="19050" t="19050" r="22225" b="9525"/>
            <wp:docPr id="32891939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5144" cy="453578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63B2D4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br w:type="page"/>
      </w:r>
      <w:r w:rsidRPr="00EB0D0D">
        <w:rPr>
          <w:rFonts w:ascii="Segoe UI" w:eastAsia="Segoe UI" w:hAnsi="Segoe UI" w:cs="Times New Roman"/>
          <w:sz w:val="20"/>
        </w:rPr>
        <w:lastRenderedPageBreak/>
        <w:t xml:space="preserve">Add an action </w:t>
      </w:r>
      <w:r w:rsidRPr="00EB0D0D">
        <w:rPr>
          <w:rFonts w:ascii="Segoe UI" w:eastAsia="Segoe UI" w:hAnsi="Segoe UI" w:cs="Times New Roman"/>
          <w:b/>
          <w:sz w:val="20"/>
        </w:rPr>
        <w:t>Populate a Microsoft Word template,</w:t>
      </w:r>
      <w:r w:rsidRPr="00EB0D0D">
        <w:rPr>
          <w:rFonts w:ascii="Segoe UI" w:eastAsia="Segoe UI" w:hAnsi="Segoe UI" w:cs="Times New Roman"/>
          <w:sz w:val="20"/>
        </w:rPr>
        <w:t xml:space="preserve"> and you will notice that the Word content controls show up as fields in this connector; fill in the field with the Excel values:</w:t>
      </w:r>
    </w:p>
    <w:p w14:paraId="54D04841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048EE6F2" wp14:editId="7830775A">
            <wp:extent cx="4902103" cy="6639339"/>
            <wp:effectExtent l="19050" t="19050" r="13335" b="9525"/>
            <wp:docPr id="135462420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102" cy="664475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70CC44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</w:p>
    <w:p w14:paraId="635920B2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You still </w:t>
      </w:r>
      <w:proofErr w:type="gramStart"/>
      <w:r w:rsidRPr="00EB0D0D">
        <w:rPr>
          <w:rFonts w:ascii="Segoe UI" w:eastAsia="Segoe UI" w:hAnsi="Segoe UI" w:cs="Times New Roman"/>
          <w:sz w:val="20"/>
        </w:rPr>
        <w:t>have to</w:t>
      </w:r>
      <w:proofErr w:type="gramEnd"/>
      <w:r w:rsidRPr="00EB0D0D">
        <w:rPr>
          <w:rFonts w:ascii="Segoe UI" w:eastAsia="Segoe UI" w:hAnsi="Segoe UI" w:cs="Times New Roman"/>
          <w:sz w:val="20"/>
        </w:rPr>
        <w:t xml:space="preserve"> generate a file in OneDrive for Business with the content of the previous action output content: add a </w:t>
      </w:r>
      <w:r w:rsidRPr="00EB0D0D">
        <w:rPr>
          <w:rFonts w:ascii="Segoe UI" w:eastAsia="Segoe UI" w:hAnsi="Segoe UI" w:cs="Times New Roman"/>
          <w:b/>
          <w:sz w:val="20"/>
        </w:rPr>
        <w:t>OneDrive for Business Create file</w:t>
      </w:r>
      <w:r w:rsidRPr="00EB0D0D">
        <w:rPr>
          <w:rFonts w:ascii="Segoe UI" w:eastAsia="Segoe UI" w:hAnsi="Segoe UI" w:cs="Times New Roman"/>
          <w:sz w:val="20"/>
        </w:rPr>
        <w:t xml:space="preserve"> action and rename it Create Word file.</w:t>
      </w:r>
    </w:p>
    <w:p w14:paraId="6D483E41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Fill in the File Content from with the output of the previous action  and dynamically generate the file name:</w:t>
      </w:r>
    </w:p>
    <w:p w14:paraId="07892B8B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701CCD26" wp14:editId="65338FF8">
            <wp:extent cx="4818491" cy="1430613"/>
            <wp:effectExtent l="0" t="0" r="1270" b="0"/>
            <wp:docPr id="464166791" name="Picture 14210424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2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64" cy="143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2493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Add an action Convert Word Document to PDF and grab the path of the generated file</w:t>
      </w:r>
    </w:p>
    <w:p w14:paraId="347FF445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Add a </w:t>
      </w:r>
      <w:r w:rsidRPr="00EB0D0D">
        <w:rPr>
          <w:rFonts w:ascii="Segoe UI" w:eastAsia="Segoe UI" w:hAnsi="Segoe UI" w:cs="Times New Roman"/>
          <w:b/>
          <w:sz w:val="20"/>
        </w:rPr>
        <w:t>OneDrive for Business Create file action</w:t>
      </w:r>
      <w:r w:rsidRPr="00EB0D0D">
        <w:rPr>
          <w:rFonts w:ascii="Segoe UI" w:eastAsia="Segoe UI" w:hAnsi="Segoe UI" w:cs="Times New Roman"/>
          <w:sz w:val="20"/>
        </w:rPr>
        <w:t xml:space="preserve"> to create the pdf file and pass the body of the previous action. The next 2 actions should look like this:</w:t>
      </w:r>
    </w:p>
    <w:p w14:paraId="2BCABEE1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752B329B" wp14:editId="577A9628">
            <wp:extent cx="3532074" cy="4452730"/>
            <wp:effectExtent l="19050" t="19050" r="11430" b="24130"/>
            <wp:docPr id="8876977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694" cy="448628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C097FFA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Run the Flow and check the generated PDF files. The first file should look like this:</w:t>
      </w:r>
    </w:p>
    <w:p w14:paraId="337F632D" w14:textId="77777777" w:rsidR="00EB0D0D" w:rsidRPr="00EB0D0D" w:rsidRDefault="00EB0D0D" w:rsidP="00752514">
      <w:pPr>
        <w:ind w:left="2160"/>
        <w:contextualSpacing/>
        <w:rPr>
          <w:rFonts w:ascii="Segoe UI" w:eastAsia="Segoe UI" w:hAnsi="Segoe UI" w:cs="Times New Roman"/>
          <w:sz w:val="20"/>
        </w:rPr>
        <w:pPrChange w:id="35" w:author="Dattatray Patil (Contractor)" w:date="2021-02-15T13:21:00Z">
          <w:pPr>
            <w:ind w:left="720"/>
            <w:contextualSpacing/>
          </w:pPr>
        </w:pPrChange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09915DB7" wp14:editId="55817596">
            <wp:extent cx="2790037" cy="2282024"/>
            <wp:effectExtent l="19050" t="19050" r="10795" b="23495"/>
            <wp:docPr id="590360135" name="Picture 1421042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042427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415" cy="23052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90C8885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You will now update the Flow to implement the line items. Edit the Flow and define an array variable called </w:t>
      </w:r>
      <w:proofErr w:type="spellStart"/>
      <w:r w:rsidRPr="00EB0D0D">
        <w:rPr>
          <w:rFonts w:ascii="Segoe UI" w:eastAsia="Segoe UI" w:hAnsi="Segoe UI" w:cs="Times New Roman"/>
          <w:b/>
          <w:sz w:val="20"/>
        </w:rPr>
        <w:t>invoiceLines</w:t>
      </w:r>
      <w:proofErr w:type="spellEnd"/>
      <w:r w:rsidRPr="00EB0D0D">
        <w:rPr>
          <w:rFonts w:ascii="Segoe UI" w:eastAsia="Segoe UI" w:hAnsi="Segoe UI" w:cs="Times New Roman"/>
          <w:sz w:val="20"/>
        </w:rPr>
        <w:t xml:space="preserve"> and initialize it as an empty array:</w:t>
      </w:r>
    </w:p>
    <w:p w14:paraId="30DE219F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54BC994B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26DBDD26" wp14:editId="4D7C6ED4">
            <wp:extent cx="3578087" cy="1990459"/>
            <wp:effectExtent l="19050" t="19050" r="22860" b="10160"/>
            <wp:docPr id="502717461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428" cy="20062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251A57D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Add a Set variable action at the start of Apply to each to clean-up this variable again:</w:t>
      </w:r>
    </w:p>
    <w:p w14:paraId="7146A50B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67F77F00" wp14:editId="4903EB50">
            <wp:extent cx="3745065" cy="1845909"/>
            <wp:effectExtent l="19050" t="19050" r="27305" b="21590"/>
            <wp:docPr id="935906742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651" cy="185162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3681C5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4C1D3643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After the Find </w:t>
      </w:r>
      <w:proofErr w:type="spellStart"/>
      <w:r w:rsidRPr="00EB0D0D">
        <w:rPr>
          <w:rFonts w:ascii="Segoe UI" w:eastAsia="Segoe UI" w:hAnsi="Segoe UI" w:cs="Times New Roman"/>
          <w:b/>
          <w:bCs/>
          <w:sz w:val="20"/>
        </w:rPr>
        <w:t>InvoiceLines</w:t>
      </w:r>
      <w:proofErr w:type="spellEnd"/>
      <w:r w:rsidRPr="00EB0D0D">
        <w:rPr>
          <w:rFonts w:ascii="Segoe UI" w:eastAsia="Segoe UI" w:hAnsi="Segoe UI" w:cs="Times New Roman"/>
          <w:sz w:val="20"/>
        </w:rPr>
        <w:t xml:space="preserve"> action, </w:t>
      </w:r>
      <w:r w:rsidRPr="00EB0D0D">
        <w:rPr>
          <w:rFonts w:ascii="Segoe UI" w:eastAsia="Segoe UI" w:hAnsi="Segoe UI" w:cs="Times New Roman"/>
          <w:b/>
          <w:sz w:val="20"/>
        </w:rPr>
        <w:t>add an Apply to each Invoice</w:t>
      </w:r>
      <w:r w:rsidRPr="00EB0D0D">
        <w:rPr>
          <w:rFonts w:ascii="Segoe UI" w:eastAsia="Segoe UI" w:hAnsi="Segoe UI" w:cs="Times New Roman"/>
          <w:sz w:val="20"/>
        </w:rPr>
        <w:t xml:space="preserve"> to go through every invoice </w:t>
      </w:r>
      <w:proofErr w:type="gramStart"/>
      <w:r w:rsidRPr="00EB0D0D">
        <w:rPr>
          <w:rFonts w:ascii="Segoe UI" w:eastAsia="Segoe UI" w:hAnsi="Segoe UI" w:cs="Times New Roman"/>
          <w:sz w:val="20"/>
        </w:rPr>
        <w:t>lines</w:t>
      </w:r>
      <w:proofErr w:type="gramEnd"/>
      <w:r w:rsidRPr="00EB0D0D">
        <w:rPr>
          <w:rFonts w:ascii="Segoe UI" w:eastAsia="Segoe UI" w:hAnsi="Segoe UI" w:cs="Times New Roman"/>
          <w:sz w:val="20"/>
        </w:rPr>
        <w:t>:</w:t>
      </w:r>
    </w:p>
    <w:p w14:paraId="17B77E10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769302B1" wp14:editId="57449937">
            <wp:extent cx="3705308" cy="1987170"/>
            <wp:effectExtent l="19050" t="19050" r="9525" b="13335"/>
            <wp:docPr id="512352654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617" cy="199430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56BD77E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In this Apply to each, you will create a JSON array containing the </w:t>
      </w:r>
      <w:proofErr w:type="spellStart"/>
      <w:r w:rsidRPr="00EB0D0D">
        <w:rPr>
          <w:rFonts w:ascii="Segoe UI" w:eastAsia="Segoe UI" w:hAnsi="Segoe UI" w:cs="Times New Roman"/>
          <w:b/>
          <w:bCs/>
          <w:sz w:val="20"/>
        </w:rPr>
        <w:t>lineitems</w:t>
      </w:r>
      <w:proofErr w:type="spellEnd"/>
      <w:r w:rsidRPr="00EB0D0D">
        <w:rPr>
          <w:rFonts w:ascii="Segoe UI" w:eastAsia="Segoe UI" w:hAnsi="Segoe UI" w:cs="Times New Roman"/>
          <w:sz w:val="20"/>
        </w:rPr>
        <w:t xml:space="preserve"> information; add an </w:t>
      </w:r>
      <w:r w:rsidRPr="00EB0D0D">
        <w:rPr>
          <w:rFonts w:ascii="Segoe UI" w:eastAsia="Segoe UI" w:hAnsi="Segoe UI" w:cs="Times New Roman"/>
          <w:b/>
          <w:sz w:val="20"/>
        </w:rPr>
        <w:t>Append to array variable</w:t>
      </w:r>
      <w:r w:rsidRPr="00EB0D0D">
        <w:rPr>
          <w:rFonts w:ascii="Segoe UI" w:eastAsia="Segoe UI" w:hAnsi="Segoe UI" w:cs="Times New Roman"/>
          <w:sz w:val="20"/>
        </w:rPr>
        <w:t xml:space="preserve"> action:</w:t>
      </w:r>
    </w:p>
    <w:p w14:paraId="4536F901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73B9E3E4" wp14:editId="0816779D">
            <wp:extent cx="4238045" cy="2653790"/>
            <wp:effectExtent l="19050" t="19050" r="10160" b="13335"/>
            <wp:docPr id="1966668037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221" cy="266517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8FB7B7E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12BD92B4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You will now update </w:t>
      </w:r>
      <w:r w:rsidRPr="00EB0D0D">
        <w:rPr>
          <w:rFonts w:ascii="Segoe UI" w:eastAsia="Segoe UI" w:hAnsi="Segoe UI" w:cs="Times New Roman"/>
          <w:b/>
          <w:sz w:val="20"/>
        </w:rPr>
        <w:t>the Populate a Microsoft Word template</w:t>
      </w:r>
      <w:r w:rsidRPr="00EB0D0D">
        <w:rPr>
          <w:rFonts w:ascii="Segoe UI" w:eastAsia="Segoe UI" w:hAnsi="Segoe UI" w:cs="Times New Roman"/>
          <w:sz w:val="20"/>
        </w:rPr>
        <w:t xml:space="preserve"> action with this array. Select this action and click on the </w:t>
      </w:r>
      <w:r w:rsidRPr="00EB0D0D">
        <w:rPr>
          <w:rFonts w:ascii="Segoe UI" w:eastAsia="Segoe UI" w:hAnsi="Segoe UI" w:cs="Times New Roman"/>
          <w:b/>
          <w:sz w:val="20"/>
        </w:rPr>
        <w:t>Switch to input entire array</w:t>
      </w:r>
      <w:r w:rsidRPr="00EB0D0D">
        <w:rPr>
          <w:rFonts w:ascii="Segoe UI" w:eastAsia="Segoe UI" w:hAnsi="Segoe UI" w:cs="Times New Roman"/>
          <w:sz w:val="20"/>
        </w:rPr>
        <w:t xml:space="preserve"> button:</w:t>
      </w:r>
    </w:p>
    <w:p w14:paraId="0DB1B585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6E8233A1" wp14:editId="4176568E">
            <wp:extent cx="3059069" cy="3256887"/>
            <wp:effectExtent l="19050" t="19050" r="27305" b="20320"/>
            <wp:docPr id="1341186613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554" cy="326485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58D76A5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Store your array in this area:</w:t>
      </w:r>
    </w:p>
    <w:p w14:paraId="4F0D9525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6811C7FA" wp14:editId="6B3DEB3C">
            <wp:extent cx="3543476" cy="3445561"/>
            <wp:effectExtent l="19050" t="19050" r="19050" b="21590"/>
            <wp:docPr id="247869749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415" cy="347661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71F9A5C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7271A72A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Run the Flow and check the generated documents. You should now see the invoice line items:</w:t>
      </w:r>
    </w:p>
    <w:p w14:paraId="0D26FE1B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48BC540D" wp14:editId="38BD2832">
            <wp:extent cx="4924380" cy="3778857"/>
            <wp:effectExtent l="19050" t="19050" r="10160" b="12700"/>
            <wp:docPr id="2050913833" name="Picture 1208665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10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7818" cy="378916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BEF116D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We will now display the signature portion of the document. Create a jpeg file with your name and </w:t>
      </w:r>
      <w:proofErr w:type="gramStart"/>
      <w:r w:rsidRPr="00EB0D0D">
        <w:rPr>
          <w:rFonts w:ascii="Segoe UI" w:eastAsia="Segoe UI" w:hAnsi="Segoe UI" w:cs="Times New Roman"/>
          <w:sz w:val="20"/>
        </w:rPr>
        <w:t>signature, and</w:t>
      </w:r>
      <w:proofErr w:type="gramEnd"/>
      <w:r w:rsidRPr="00EB0D0D">
        <w:rPr>
          <w:rFonts w:ascii="Segoe UI" w:eastAsia="Segoe UI" w:hAnsi="Segoe UI" w:cs="Times New Roman"/>
          <w:sz w:val="20"/>
        </w:rPr>
        <w:t xml:space="preserve"> upload it the Documents folder of your OneDrive for business. For instance, our signature looks like this:</w:t>
      </w:r>
    </w:p>
    <w:p w14:paraId="0D7C3E3E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drawing>
          <wp:inline distT="0" distB="0" distL="0" distR="0" wp14:anchorId="729B6244" wp14:editId="4E15D266">
            <wp:extent cx="2139349" cy="679450"/>
            <wp:effectExtent l="0" t="0" r="0" b="6350"/>
            <wp:docPr id="725807478" name="Picture 1208665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11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349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9A7A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In the beginning section of the Flow, add a </w:t>
      </w:r>
      <w:r w:rsidRPr="00EB0D0D">
        <w:rPr>
          <w:rFonts w:ascii="Segoe UI" w:eastAsia="Segoe UI" w:hAnsi="Segoe UI" w:cs="Times New Roman"/>
          <w:b/>
          <w:bCs/>
          <w:sz w:val="20"/>
        </w:rPr>
        <w:t>OneDrive for business</w:t>
      </w:r>
      <w:r w:rsidRPr="00EB0D0D">
        <w:rPr>
          <w:rFonts w:ascii="Segoe UI" w:eastAsia="Segoe UI" w:hAnsi="Segoe UI" w:cs="Times New Roman"/>
          <w:sz w:val="20"/>
        </w:rPr>
        <w:t xml:space="preserve"> action </w:t>
      </w:r>
      <w:r w:rsidRPr="00EB0D0D">
        <w:rPr>
          <w:rFonts w:ascii="Segoe UI" w:eastAsia="Segoe UI" w:hAnsi="Segoe UI" w:cs="Times New Roman"/>
          <w:b/>
          <w:sz w:val="20"/>
        </w:rPr>
        <w:t>Get file content using path</w:t>
      </w:r>
      <w:r w:rsidRPr="00EB0D0D">
        <w:rPr>
          <w:rFonts w:ascii="Segoe UI" w:eastAsia="Segoe UI" w:hAnsi="Segoe UI" w:cs="Times New Roman"/>
          <w:sz w:val="20"/>
        </w:rPr>
        <w:t xml:space="preserve"> and pass your signature file path:</w:t>
      </w:r>
    </w:p>
    <w:p w14:paraId="4B6F1EE0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36356B19" wp14:editId="2D5926D8">
            <wp:extent cx="5073164" cy="2697231"/>
            <wp:effectExtent l="19050" t="19050" r="13335" b="27305"/>
            <wp:docPr id="1471489896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164" cy="269723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100483A" w14:textId="77777777" w:rsidR="00EB0D0D" w:rsidRPr="00EB0D0D" w:rsidRDefault="00EB0D0D" w:rsidP="00EB0D0D">
      <w:pPr>
        <w:ind w:left="720"/>
        <w:contextualSpacing/>
        <w:rPr>
          <w:rFonts w:ascii="Segoe UI" w:eastAsia="Segoe UI" w:hAnsi="Segoe UI" w:cs="Times New Roman"/>
          <w:sz w:val="20"/>
        </w:rPr>
      </w:pPr>
    </w:p>
    <w:p w14:paraId="02DF8C2D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 xml:space="preserve">Edit the existing action </w:t>
      </w:r>
      <w:r w:rsidRPr="00EB0D0D">
        <w:rPr>
          <w:rFonts w:ascii="Segoe UI" w:eastAsia="Segoe UI" w:hAnsi="Segoe UI" w:cs="Times New Roman"/>
          <w:b/>
          <w:sz w:val="20"/>
        </w:rPr>
        <w:t>Populate a Microsoft Word template</w:t>
      </w:r>
      <w:r w:rsidRPr="00EB0D0D">
        <w:rPr>
          <w:rFonts w:ascii="Segoe UI" w:eastAsia="Segoe UI" w:hAnsi="Segoe UI" w:cs="Times New Roman"/>
          <w:sz w:val="20"/>
        </w:rPr>
        <w:t xml:space="preserve"> action and in the </w:t>
      </w:r>
      <w:proofErr w:type="spellStart"/>
      <w:r w:rsidRPr="00EB0D0D">
        <w:rPr>
          <w:rFonts w:ascii="Segoe UI" w:eastAsia="Segoe UI" w:hAnsi="Segoe UI" w:cs="Times New Roman"/>
          <w:b/>
          <w:sz w:val="20"/>
        </w:rPr>
        <w:t>managersignature</w:t>
      </w:r>
      <w:proofErr w:type="spellEnd"/>
      <w:r w:rsidRPr="00EB0D0D">
        <w:rPr>
          <w:rFonts w:ascii="Segoe UI" w:eastAsia="Segoe UI" w:hAnsi="Segoe UI" w:cs="Times New Roman"/>
          <w:sz w:val="20"/>
        </w:rPr>
        <w:t xml:space="preserve"> field, pass your signature content:</w:t>
      </w:r>
    </w:p>
    <w:p w14:paraId="5511492E" w14:textId="77777777" w:rsidR="00EB0D0D" w:rsidRPr="00EB0D0D" w:rsidRDefault="00EB0D0D" w:rsidP="00EB0D0D">
      <w:pPr>
        <w:ind w:left="720"/>
        <w:contextualSpacing/>
        <w:jc w:val="center"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386D304D" wp14:editId="4FE2BF35">
            <wp:extent cx="5216035" cy="5679978"/>
            <wp:effectExtent l="0" t="0" r="3810" b="0"/>
            <wp:docPr id="116825237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035" cy="567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3CD8" w14:textId="77777777" w:rsidR="00EB0D0D" w:rsidRPr="00EB0D0D" w:rsidRDefault="00EB0D0D" w:rsidP="00EB0D0D">
      <w:pPr>
        <w:jc w:val="center"/>
        <w:rPr>
          <w:rFonts w:ascii="Segoe UI" w:eastAsia="Segoe UI" w:hAnsi="Segoe UI" w:cs="Times New Roman"/>
          <w:sz w:val="20"/>
        </w:rPr>
      </w:pPr>
    </w:p>
    <w:p w14:paraId="62F7EE80" w14:textId="77777777" w:rsidR="00EB0D0D" w:rsidRPr="00EB0D0D" w:rsidRDefault="00EB0D0D" w:rsidP="00EB0D0D">
      <w:pPr>
        <w:numPr>
          <w:ilvl w:val="0"/>
          <w:numId w:val="1"/>
        </w:numPr>
        <w:contextualSpacing/>
        <w:rPr>
          <w:rFonts w:ascii="Segoe UI" w:eastAsia="Segoe UI" w:hAnsi="Segoe UI" w:cs="Times New Roman"/>
          <w:sz w:val="20"/>
        </w:rPr>
      </w:pPr>
      <w:r w:rsidRPr="00EB0D0D">
        <w:rPr>
          <w:rFonts w:ascii="Segoe UI" w:eastAsia="Segoe UI" w:hAnsi="Segoe UI" w:cs="Times New Roman"/>
          <w:sz w:val="20"/>
        </w:rPr>
        <w:t>Test your Flow and check one the generated document, the signature should now be visible:</w:t>
      </w:r>
    </w:p>
    <w:p w14:paraId="5C85A201" w14:textId="77777777" w:rsidR="00EB0D0D" w:rsidRPr="00EB0D0D" w:rsidRDefault="00EB0D0D" w:rsidP="002869FA">
      <w:pPr>
        <w:jc w:val="center"/>
        <w:rPr>
          <w:rFonts w:ascii="Segoe UI" w:eastAsia="Segoe UI" w:hAnsi="Segoe UI" w:cs="Times New Roman"/>
          <w:sz w:val="20"/>
        </w:rPr>
        <w:pPrChange w:id="36" w:author="Dattatray Patil (Contractor)" w:date="2021-02-15T13:20:00Z">
          <w:pPr>
            <w:jc w:val="center"/>
          </w:pPr>
        </w:pPrChange>
      </w:pPr>
      <w:r w:rsidRPr="00EB0D0D">
        <w:rPr>
          <w:rFonts w:ascii="Segoe UI" w:eastAsia="Segoe UI" w:hAnsi="Segoe UI" w:cs="Times New Roman"/>
          <w:noProof/>
          <w:sz w:val="20"/>
        </w:rPr>
        <w:lastRenderedPageBreak/>
        <w:drawing>
          <wp:inline distT="0" distB="0" distL="0" distR="0" wp14:anchorId="48CE27CC" wp14:editId="516AE64C">
            <wp:extent cx="4475431" cy="3808675"/>
            <wp:effectExtent l="0" t="0" r="1905" b="1905"/>
            <wp:docPr id="798441016" name="Picture 1208665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665414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2954" cy="382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F78F" w14:textId="77777777" w:rsidR="00BC3083" w:rsidRPr="00BC3083" w:rsidRDefault="00BC3083" w:rsidP="00BC3083">
      <w:pPr>
        <w:spacing w:line="256" w:lineRule="auto"/>
        <w:rPr>
          <w:rFonts w:ascii="Segoe UI" w:eastAsia="Calibri" w:hAnsi="Segoe UI" w:cs="Times New Roman"/>
          <w:b/>
          <w:bCs/>
          <w:sz w:val="20"/>
        </w:rPr>
      </w:pPr>
      <w:r w:rsidRPr="00BC3083">
        <w:rPr>
          <w:rFonts w:ascii="Segoe UI" w:eastAsia="Calibri" w:hAnsi="Segoe UI" w:cs="Times New Roman"/>
          <w:b/>
          <w:bCs/>
          <w:sz w:val="20"/>
        </w:rPr>
        <w:t>We need your feedback</w:t>
      </w:r>
    </w:p>
    <w:p w14:paraId="14260989" w14:textId="77777777" w:rsidR="00BC3083" w:rsidRPr="00BC3083" w:rsidRDefault="00BC3083" w:rsidP="00BC3083">
      <w:pPr>
        <w:spacing w:line="256" w:lineRule="auto"/>
        <w:rPr>
          <w:rFonts w:ascii="Segoe UI" w:eastAsia="Calibri" w:hAnsi="Segoe UI" w:cs="Times New Roman"/>
          <w:sz w:val="20"/>
        </w:rPr>
      </w:pPr>
      <w:r w:rsidRPr="00BC3083">
        <w:rPr>
          <w:rFonts w:ascii="Segoe UI" w:eastAsia="Calibri" w:hAnsi="Segoe UI" w:cs="Times New Roman"/>
          <w:sz w:val="20"/>
        </w:rPr>
        <w:t xml:space="preserve">Do you want to report an issue or to suggest something? We need your feedback: </w:t>
      </w:r>
      <w:hyperlink r:id="rId38" w:history="1">
        <w:r w:rsidRPr="00BC3083">
          <w:rPr>
            <w:rFonts w:ascii="Segoe UI" w:eastAsia="Calibri" w:hAnsi="Segoe UI" w:cs="Times New Roman"/>
            <w:color w:val="0563C1" w:themeColor="hyperlink"/>
            <w:sz w:val="20"/>
            <w:u w:val="single"/>
          </w:rPr>
          <w:t>https://github.com/Power-Automate-in-a-day/Training-by-the-community/issues</w:t>
        </w:r>
      </w:hyperlink>
      <w:r w:rsidRPr="00BC3083">
        <w:rPr>
          <w:rFonts w:ascii="Segoe UI" w:eastAsia="Calibri" w:hAnsi="Segoe UI" w:cs="Times New Roman"/>
          <w:sz w:val="20"/>
        </w:rPr>
        <w:t xml:space="preserve"> </w:t>
      </w:r>
    </w:p>
    <w:p w14:paraId="07EC8D63" w14:textId="00F6CDCA" w:rsidR="00C40FD3" w:rsidRPr="00BC3083" w:rsidRDefault="00C40FD3">
      <w:pPr>
        <w:rPr>
          <w:rFonts w:ascii="Segoe UI" w:eastAsia="Segoe UI" w:hAnsi="Segoe UI" w:cs="Times New Roman"/>
          <w:sz w:val="20"/>
        </w:rPr>
      </w:pPr>
    </w:p>
    <w:sectPr w:rsidR="00C40FD3" w:rsidRPr="00BC3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A1EF9" w14:textId="77777777" w:rsidR="00AC08A5" w:rsidRDefault="00AC08A5" w:rsidP="00B87AC1">
      <w:pPr>
        <w:spacing w:after="0" w:line="240" w:lineRule="auto"/>
      </w:pPr>
      <w:r>
        <w:separator/>
      </w:r>
    </w:p>
  </w:endnote>
  <w:endnote w:type="continuationSeparator" w:id="0">
    <w:p w14:paraId="150E2D94" w14:textId="77777777" w:rsidR="00AC08A5" w:rsidRDefault="00AC08A5" w:rsidP="00B87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79717" w14:textId="77777777" w:rsidR="00AC08A5" w:rsidRDefault="00AC08A5" w:rsidP="00B87AC1">
      <w:pPr>
        <w:spacing w:after="0" w:line="240" w:lineRule="auto"/>
      </w:pPr>
      <w:r>
        <w:separator/>
      </w:r>
    </w:p>
  </w:footnote>
  <w:footnote w:type="continuationSeparator" w:id="0">
    <w:p w14:paraId="1A1FDB3A" w14:textId="77777777" w:rsidR="00AC08A5" w:rsidRDefault="00AC08A5" w:rsidP="00B87A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C77A0"/>
    <w:multiLevelType w:val="hybridMultilevel"/>
    <w:tmpl w:val="1262A3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ttatray Patil (Contractor)">
    <w15:presenceInfo w15:providerId="AD" w15:userId="S::Dattatray.Patil@gilead.com::715305f0-418e-4b1a-9e3b-ccb2b68353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D0D"/>
    <w:rsid w:val="000A4419"/>
    <w:rsid w:val="001230C4"/>
    <w:rsid w:val="001C1067"/>
    <w:rsid w:val="002869FA"/>
    <w:rsid w:val="002878A0"/>
    <w:rsid w:val="00397329"/>
    <w:rsid w:val="00441568"/>
    <w:rsid w:val="00595C46"/>
    <w:rsid w:val="005A0E1B"/>
    <w:rsid w:val="006562FB"/>
    <w:rsid w:val="00687C93"/>
    <w:rsid w:val="006D7067"/>
    <w:rsid w:val="00752514"/>
    <w:rsid w:val="007726E7"/>
    <w:rsid w:val="00822188"/>
    <w:rsid w:val="008B22BB"/>
    <w:rsid w:val="009247B7"/>
    <w:rsid w:val="0096026C"/>
    <w:rsid w:val="009E63C3"/>
    <w:rsid w:val="00AC08A5"/>
    <w:rsid w:val="00B65589"/>
    <w:rsid w:val="00B87AC1"/>
    <w:rsid w:val="00BC2A9C"/>
    <w:rsid w:val="00BC3083"/>
    <w:rsid w:val="00C058CB"/>
    <w:rsid w:val="00C31303"/>
    <w:rsid w:val="00C40FD3"/>
    <w:rsid w:val="00D50ECE"/>
    <w:rsid w:val="00D67507"/>
    <w:rsid w:val="00EB0D0D"/>
    <w:rsid w:val="00F3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C457B2"/>
  <w15:chartTrackingRefBased/>
  <w15:docId w15:val="{81D11D50-F17E-4392-8412-F05CCE7A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A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A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A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7A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31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hyperlink" Target="https://github.com/Power-Automate-in-a-day/Training-by-the-community/issues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927</Words>
  <Characters>5285</Characters>
  <Application>Microsoft Office Word</Application>
  <DocSecurity>0</DocSecurity>
  <Lines>44</Lines>
  <Paragraphs>12</Paragraphs>
  <ScaleCrop>false</ScaleCrop>
  <Company/>
  <LinksUpToDate>false</LinksUpToDate>
  <CharactersWithSpaces>6200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 Luca</dc:creator>
  <cp:keywords/>
  <dc:description/>
  <cp:lastModifiedBy>Dattatray Patil (Contractor)</cp:lastModifiedBy>
  <cp:revision>32</cp:revision>
  <dcterms:created xsi:type="dcterms:W3CDTF">2020-05-24T11:23:00Z</dcterms:created>
  <dcterms:modified xsi:type="dcterms:W3CDTF">2021-02-15T13:24:00Z</dcterms:modified>
</cp:coreProperties>
</file>