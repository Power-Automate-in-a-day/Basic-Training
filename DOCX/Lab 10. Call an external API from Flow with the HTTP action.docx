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3683" w14:textId="77777777" w:rsidR="00C22646" w:rsidRPr="006608E3" w:rsidRDefault="00C22646" w:rsidP="006608E3">
      <w:pPr>
        <w:pStyle w:val="Heading1"/>
        <w:rPr>
          <w:rFonts w:ascii="Segoe UI" w:eastAsia="MS Gothic" w:hAnsi="Segoe UI" w:cs="Segoe UI"/>
          <w:sz w:val="40"/>
          <w:szCs w:val="40"/>
          <w:rPrChange w:id="0" w:author="Dattatray Patil (Contractor)" w:date="2021-02-15T16:11:00Z">
            <w:rPr/>
          </w:rPrChange>
        </w:rPr>
        <w:pPrChange w:id="1" w:author="Dattatray Patil (Contractor)" w:date="2021-02-15T16:11:00Z">
          <w:pPr>
            <w:keepNext/>
            <w:keepLines/>
            <w:spacing w:after="120"/>
            <w:outlineLvl w:val="1"/>
          </w:pPr>
        </w:pPrChange>
      </w:pPr>
      <w:bookmarkStart w:id="2" w:name="_Toc41060372"/>
      <w:r w:rsidRPr="006608E3">
        <w:rPr>
          <w:rFonts w:ascii="Segoe UI" w:eastAsia="MS Gothic" w:hAnsi="Segoe UI" w:cs="Segoe UI"/>
          <w:sz w:val="40"/>
          <w:szCs w:val="40"/>
          <w:rPrChange w:id="3" w:author="Dattatray Patil (Contractor)" w:date="2021-02-15T16:11:00Z">
            <w:rPr/>
          </w:rPrChange>
        </w:rPr>
        <w:t>Lab 10. Call an external API from Flow with the HTTP action</w:t>
      </w:r>
      <w:bookmarkEnd w:id="2"/>
    </w:p>
    <w:p w14:paraId="390B046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76B3A6F8" w14:textId="77777777" w:rsidR="00C22646" w:rsidRPr="00C22646" w:rsidRDefault="00C22646" w:rsidP="00C22646">
      <w:pPr>
        <w:rPr>
          <w:rFonts w:ascii="Segoe UI" w:eastAsia="Segoe UI" w:hAnsi="Segoe UI" w:cs="Times New Roman"/>
          <w:b/>
          <w:bCs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C22646">
        <w:rPr>
          <w:rFonts w:ascii="Segoe UI" w:eastAsia="Segoe UI" w:hAnsi="Segoe UI" w:cs="Times New Roman"/>
          <w:sz w:val="20"/>
        </w:rPr>
        <w:t>Serge Luca aka “Doctor Flow”</w:t>
      </w:r>
    </w:p>
    <w:p w14:paraId="65197EF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C22646">
        <w:rPr>
          <w:rFonts w:ascii="Segoe UI" w:eastAsia="Segoe UI" w:hAnsi="Segoe UI" w:cs="Times New Roman"/>
          <w:sz w:val="20"/>
        </w:rPr>
        <w:t>call an external REST API from Flow</w:t>
      </w:r>
    </w:p>
    <w:p w14:paraId="1E28A1C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>Duration:</w:t>
      </w:r>
      <w:r w:rsidRPr="00C22646">
        <w:rPr>
          <w:rFonts w:ascii="Segoe UI" w:eastAsia="Segoe UI" w:hAnsi="Segoe UI" w:cs="Times New Roman"/>
          <w:sz w:val="20"/>
        </w:rPr>
        <w:t xml:space="preserve"> 15 minutes</w:t>
      </w:r>
    </w:p>
    <w:p w14:paraId="17D2ECD1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bookmarkStart w:id="4" w:name="_Hlk20852163"/>
      <w:r w:rsidRPr="00C2264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C22646">
        <w:rPr>
          <w:rFonts w:ascii="Segoe UI" w:eastAsia="Segoe UI" w:hAnsi="Segoe UI" w:cs="Segoe UI"/>
          <w:sz w:val="20"/>
          <w:szCs w:val="20"/>
        </w:rPr>
        <w:t xml:space="preserve">:  calling an external </w:t>
      </w:r>
      <w:proofErr w:type="spellStart"/>
      <w:r w:rsidRPr="00C22646">
        <w:rPr>
          <w:rFonts w:ascii="Segoe UI" w:eastAsia="Segoe UI" w:hAnsi="Segoe UI" w:cs="Segoe UI"/>
          <w:sz w:val="20"/>
          <w:szCs w:val="20"/>
        </w:rPr>
        <w:t>api</w:t>
      </w:r>
      <w:proofErr w:type="spellEnd"/>
      <w:r w:rsidRPr="00C22646">
        <w:rPr>
          <w:rFonts w:ascii="Segoe UI" w:eastAsia="Segoe UI" w:hAnsi="Segoe UI" w:cs="Segoe UI"/>
          <w:sz w:val="20"/>
          <w:szCs w:val="20"/>
        </w:rPr>
        <w:t xml:space="preserve"> requires a Premium connector.</w:t>
      </w:r>
    </w:p>
    <w:p w14:paraId="11D3D722" w14:textId="77777777" w:rsidR="00C22646" w:rsidRPr="006608E3" w:rsidRDefault="00C22646" w:rsidP="006608E3">
      <w:pPr>
        <w:pStyle w:val="Heading2"/>
        <w:rPr>
          <w:rFonts w:ascii="Segoe UI" w:eastAsia="Times New Roman" w:hAnsi="Segoe UI" w:cs="Segoe UI"/>
          <w:sz w:val="28"/>
          <w:szCs w:val="28"/>
          <w:rPrChange w:id="5" w:author="Dattatray Patil (Contractor)" w:date="2021-02-15T16:11:00Z">
            <w:rPr/>
          </w:rPrChange>
        </w:rPr>
        <w:pPrChange w:id="6" w:author="Dattatray Patil (Contractor)" w:date="2021-02-15T16:11:00Z">
          <w:pPr>
            <w:keepNext/>
            <w:keepLines/>
            <w:spacing w:before="240" w:after="60"/>
            <w:outlineLvl w:val="3"/>
          </w:pPr>
        </w:pPrChange>
      </w:pPr>
      <w:bookmarkStart w:id="7" w:name="_Toc41060373"/>
      <w:bookmarkEnd w:id="4"/>
      <w:r w:rsidRPr="006608E3">
        <w:rPr>
          <w:rFonts w:ascii="Segoe UI" w:eastAsia="Times New Roman" w:hAnsi="Segoe UI" w:cs="Segoe UI"/>
          <w:sz w:val="28"/>
          <w:szCs w:val="28"/>
          <w:rPrChange w:id="8" w:author="Dattatray Patil (Contractor)" w:date="2021-02-15T16:11:00Z">
            <w:rPr/>
          </w:rPrChange>
        </w:rPr>
        <w:t>Tasks:</w:t>
      </w:r>
      <w:bookmarkEnd w:id="7"/>
    </w:p>
    <w:p w14:paraId="06F0F897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Go to the site </w:t>
      </w:r>
      <w:hyperlink r:id="rId7" w:history="1">
        <w:r w:rsidRPr="00C22646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https://weatherstack.com/</w:t>
        </w:r>
      </w:hyperlink>
      <w:r w:rsidRPr="00C22646">
        <w:rPr>
          <w:rFonts w:ascii="Segoe UI" w:eastAsia="Segoe UI" w:hAnsi="Segoe UI" w:cs="Times New Roman"/>
          <w:sz w:val="20"/>
          <w:szCs w:val="20"/>
        </w:rPr>
        <w:t>and sign-up for a free account; you will get a key that you will use in Flow. The key shown in the lab has expired; you should generate a new one.</w:t>
      </w:r>
    </w:p>
    <w:p w14:paraId="657D660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bookmarkStart w:id="9" w:name="_GoBack"/>
      <w:bookmarkEnd w:id="9"/>
      <w:r w:rsidRPr="00C22646">
        <w:rPr>
          <w:rFonts w:ascii="Segoe UI" w:eastAsia="Segoe UI" w:hAnsi="Segoe UI" w:cs="Times New Roman"/>
          <w:sz w:val="20"/>
          <w:szCs w:val="20"/>
        </w:rPr>
        <w:t xml:space="preserve">In your browser paste the following query (use your own key for the parameter </w:t>
      </w:r>
      <w:proofErr w:type="spellStart"/>
      <w:r w:rsidRPr="00C2264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C22646">
        <w:rPr>
          <w:rFonts w:ascii="Segoe UI" w:eastAsia="Segoe UI" w:hAnsi="Segoe UI" w:cs="Times New Roman"/>
          <w:sz w:val="20"/>
          <w:szCs w:val="20"/>
        </w:rPr>
        <w:t>).</w:t>
      </w:r>
    </w:p>
    <w:p w14:paraId="16C0556B" w14:textId="77777777" w:rsidR="00C22646" w:rsidRPr="00C22646" w:rsidRDefault="00A0064F" w:rsidP="00C22646">
      <w:pPr>
        <w:rPr>
          <w:rFonts w:ascii="Segoe UI" w:eastAsia="Segoe UI" w:hAnsi="Segoe UI" w:cs="Times New Roman"/>
          <w:sz w:val="20"/>
        </w:rPr>
      </w:pPr>
      <w:hyperlink r:id="rId8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6B999DC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You should get a response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similar to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 xml:space="preserve"> this one:</w:t>
      </w:r>
    </w:p>
    <w:p w14:paraId="7F477039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94818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6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{"request":{"</w:t>
      </w:r>
      <w:proofErr w:type="spellStart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type":"City","query":"Paris</w:t>
      </w:r>
      <w:proofErr w:type="spellEnd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, France","language":"en","unit":"m"},"location":{"name":"Paris","country":"France","region":"Ile-de-France","lat":"48.867","lon":"2.333","timezone_id":"Europe\/Paris","localtime":"2019-09-25 19:37","localtime_epoch":1569440220,"utc_offset":"2.0"},"current":{"observation_time":"05:37 PM","temperature":18,"weather_code":116,"weather_icons":["https:\/\/assets.weatherstack.com\/images\/wsymbols01_png_64\/wsymbol_0002_sunny_intervals.png"],"weather_descriptions":["Partly cloudy"],"wind_speed":19,"wind_degree":220,"wind_dir":"SW","pressure":1008,"precip":0.8,"humidity":68,"cloudcover":75,"feelslike":18,"uv_index":5,"visibility":10,"is_day":"yes"}}</w:t>
      </w:r>
    </w:p>
    <w:p w14:paraId="633FB7A1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47F85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64CD79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Create Flow a started from a Button, name it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weather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7CF7F0F4" w14:textId="446D8B96" w:rsidR="00C22646" w:rsidRDefault="00C22646" w:rsidP="00C22646">
      <w:pPr>
        <w:jc w:val="center"/>
        <w:rPr>
          <w:ins w:id="10" w:author="Dattatray Patil (Contractor)" w:date="2021-02-15T16:13:00Z"/>
          <w:rFonts w:ascii="Segoe UI" w:eastAsia="Segoe UI" w:hAnsi="Segoe UI" w:cs="Times New Roman"/>
          <w:sz w:val="20"/>
        </w:rPr>
      </w:pPr>
      <w:commentRangeStart w:id="11"/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9F86FA" wp14:editId="5F2FB632">
            <wp:extent cx="3267075" cy="1032154"/>
            <wp:effectExtent l="0" t="0" r="0" b="0"/>
            <wp:docPr id="2042551882" name="Picture 182503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79" cy="10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Pr="00C22646">
        <w:rPr>
          <w:rFonts w:ascii="Segoe UI" w:eastAsia="Segoe UI" w:hAnsi="Segoe UI" w:cs="Times New Roman"/>
          <w:sz w:val="16"/>
          <w:szCs w:val="16"/>
        </w:rPr>
        <w:commentReference w:id="11"/>
      </w:r>
    </w:p>
    <w:p w14:paraId="3990C7CB" w14:textId="2F2F4C54" w:rsidR="007F776E" w:rsidRPr="00C22646" w:rsidRDefault="007F776E" w:rsidP="00C22646">
      <w:pPr>
        <w:jc w:val="center"/>
        <w:rPr>
          <w:rFonts w:ascii="Segoe UI" w:eastAsia="Segoe UI" w:hAnsi="Segoe UI" w:cs="Times New Roman"/>
          <w:sz w:val="20"/>
        </w:rPr>
      </w:pPr>
      <w:ins w:id="12" w:author="Dattatray Patil (Contractor)" w:date="2021-02-15T16:13:00Z">
        <w:r>
          <w:rPr>
            <w:noProof/>
          </w:rPr>
          <w:lastRenderedPageBreak/>
          <w:drawing>
            <wp:inline distT="0" distB="0" distL="0" distR="0" wp14:anchorId="448FFF18" wp14:editId="4FB65EB1">
              <wp:extent cx="4124325" cy="2564925"/>
              <wp:effectExtent l="19050" t="19050" r="9525" b="2603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5173" cy="2571671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4EE3C1E4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Add an HTTP action (this requires P1 licenses)</w:t>
      </w:r>
    </w:p>
    <w:p w14:paraId="12922E68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0D0B18D0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Copy and paste your query in the HTTP action; the value just after ”key=” is your private key; the value after q= is the city. The key provided below is probably not valid anymore; you should regenerate a new key.</w:t>
      </w:r>
    </w:p>
    <w:p w14:paraId="7DC38C8B" w14:textId="77777777" w:rsidR="00C22646" w:rsidRPr="00C22646" w:rsidRDefault="00A0064F" w:rsidP="00C22646">
      <w:pPr>
        <w:rPr>
          <w:rFonts w:ascii="Segoe UI" w:eastAsia="Segoe UI" w:hAnsi="Segoe UI" w:cs="Times New Roman"/>
          <w:sz w:val="20"/>
        </w:rPr>
      </w:pPr>
      <w:hyperlink r:id="rId14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51F3BE69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D195871" wp14:editId="0062D4D3">
            <wp:extent cx="5069790" cy="4273159"/>
            <wp:effectExtent l="0" t="0" r="0" b="0"/>
            <wp:docPr id="1787382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90" cy="42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D3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086E226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Save the Flow and run it.</w:t>
      </w:r>
    </w:p>
    <w:p w14:paraId="119EAFFD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Check the output of the HTTP action; you should have something like this:</w:t>
      </w:r>
    </w:p>
    <w:p w14:paraId="0FD22AC5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3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BF8157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4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"request"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D19BCE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5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"City"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30653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6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"query"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"Paris, 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268BD9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7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FDAAD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8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"unit"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"m"</w:t>
      </w:r>
    </w:p>
    <w:p w14:paraId="7704E654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19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205094C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0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64267EC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1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99B53C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2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A72DF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3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"region"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"Ile-de-France"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5B812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4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lat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"48.867"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9342F7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pPrChange w:id="25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lon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"2.333"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207CA897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pPrChange w:id="26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timezone_id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"Europe/Paris"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695C7ECC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7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"2019-09-25 19:52"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93F10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8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localtime_epoch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1569441120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51250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29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utc_offset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"2.0"</w:t>
      </w:r>
    </w:p>
    <w:p w14:paraId="104C8E89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0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},</w:t>
      </w:r>
    </w:p>
    <w:p w14:paraId="6404E0D4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1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"current"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A3214A9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2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observation_time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"05:52 PM"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4F6398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3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"temperature"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CB402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4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weather_code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116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8278E2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5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weather_icons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644CDF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6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"https://assets.weatherstack.com/images/wsymbols01_png_64/wsymbol_0004_black_low_cloud.png"</w:t>
      </w:r>
    </w:p>
    <w:p w14:paraId="44E5C786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7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3E244894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8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weather_descriptions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013AFF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39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"Partly cloudy"</w:t>
      </w:r>
    </w:p>
    <w:p w14:paraId="77410B52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0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155C3BF5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1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wind_speed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74E087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2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wind_degree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64933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3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wind_dir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"WSW"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2FF2C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4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"pressure"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1008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40611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5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precip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96DCD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6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"humidity"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73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63115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7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cloudcover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75C3C7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8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feelslike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E47845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49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uv_index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6B3C7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50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"visibility"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8BA26D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51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is_day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"no"</w:t>
      </w:r>
    </w:p>
    <w:p w14:paraId="27E2EDDD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52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7CC0EF3" w14:textId="77777777" w:rsidR="00C22646" w:rsidRPr="00C22646" w:rsidRDefault="00C22646" w:rsidP="007F776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  <w:pPrChange w:id="53" w:author="Dattatray Patil (Contractor)" w:date="2021-02-15T16:16:00Z">
          <w:pPr>
            <w:shd w:val="clear" w:color="auto" w:fill="FFFFFE"/>
            <w:spacing w:after="0" w:line="285" w:lineRule="atLeast"/>
            <w:ind w:left="360"/>
          </w:pPr>
        </w:pPrChange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666E0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698A02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Now we will store the current temperature in a variable. Create a string variable named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city temperature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68457B58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A8B5A2C" wp14:editId="7F0F3AAD">
            <wp:extent cx="5110198" cy="3587457"/>
            <wp:effectExtent l="0" t="0" r="0" b="0"/>
            <wp:docPr id="1844205320" name="Picture 212855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98" cy="35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1F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205BB58" w14:textId="688EBA40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Set variable</w:t>
      </w:r>
      <w:r w:rsidRPr="00C22646">
        <w:rPr>
          <w:rFonts w:ascii="Segoe UI" w:eastAsia="Segoe UI" w:hAnsi="Segoe UI" w:cs="Times New Roman"/>
          <w:sz w:val="20"/>
          <w:szCs w:val="20"/>
        </w:rPr>
        <w:t xml:space="preserve"> action that will grab the temperature, by adding a custom expression:</w:t>
      </w:r>
      <w:ins w:id="54" w:author="Dattatray Patil (Contractor)" w:date="2021-02-15T16:28:00Z">
        <w:r w:rsidR="00B42B30">
          <w:rPr>
            <w:rFonts w:ascii="Segoe UI" w:eastAsia="Segoe UI" w:hAnsi="Segoe UI" w:cs="Times New Roman"/>
            <w:sz w:val="20"/>
            <w:szCs w:val="20"/>
          </w:rPr>
          <w:t xml:space="preserve"> </w:t>
        </w:r>
        <w:r w:rsidR="00B42B30" w:rsidRPr="00B42B30">
          <w:rPr>
            <w:rFonts w:ascii="Segoe UI" w:eastAsia="Segoe UI" w:hAnsi="Segoe UI" w:cs="Times New Roman"/>
            <w:sz w:val="20"/>
            <w:szCs w:val="20"/>
          </w:rPr>
          <w:t>body('HTTP')['current']['temperature']</w:t>
        </w:r>
      </w:ins>
    </w:p>
    <w:p w14:paraId="70F0EFE3" w14:textId="468C0663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del w:id="55" w:author="Dattatray Patil (Contractor)" w:date="2021-02-15T16:28:00Z">
        <w:r w:rsidRPr="00C22646" w:rsidDel="00B42B30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64AEE45" wp14:editId="04DDD557">
              <wp:extent cx="5161084" cy="2648104"/>
              <wp:effectExtent l="0" t="0" r="1905" b="0"/>
              <wp:docPr id="10056859" name="Picture 21285540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50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1084" cy="26481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62FDE42" w14:textId="189C58EB" w:rsidR="00C22646" w:rsidRPr="00C22646" w:rsidRDefault="00B42B30" w:rsidP="00B42B30">
      <w:pPr>
        <w:ind w:left="1440"/>
        <w:rPr>
          <w:rFonts w:ascii="Segoe UI" w:eastAsia="Segoe UI" w:hAnsi="Segoe UI" w:cs="Times New Roman"/>
          <w:sz w:val="20"/>
        </w:rPr>
        <w:pPrChange w:id="56" w:author="Dattatray Patil (Contractor)" w:date="2021-02-15T16:29:00Z">
          <w:pPr/>
        </w:pPrChange>
      </w:pPr>
      <w:ins w:id="57" w:author="Dattatray Patil (Contractor)" w:date="2021-02-15T16:29:00Z">
        <w:r>
          <w:rPr>
            <w:noProof/>
          </w:rPr>
          <w:drawing>
            <wp:inline distT="0" distB="0" distL="0" distR="0" wp14:anchorId="410BFC19" wp14:editId="5CFB269B">
              <wp:extent cx="3705225" cy="3280232"/>
              <wp:effectExtent l="19050" t="19050" r="9525" b="1587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1257" cy="3285572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556E817C" w14:textId="79267F98" w:rsid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lastRenderedPageBreak/>
        <w:t>Run the Flow and check the variable content.</w:t>
      </w:r>
    </w:p>
    <w:p w14:paraId="54F9D704" w14:textId="77777777" w:rsidR="00513324" w:rsidRPr="00C22646" w:rsidRDefault="00513324" w:rsidP="0051332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02CB4BC" w14:textId="77777777" w:rsidR="00513324" w:rsidRPr="002B5136" w:rsidRDefault="00513324" w:rsidP="002B5136">
      <w:pPr>
        <w:pStyle w:val="Heading3"/>
        <w:rPr>
          <w:rFonts w:ascii="Segoe UI" w:hAnsi="Segoe UI" w:cs="Segoe UI"/>
          <w:sz w:val="28"/>
          <w:szCs w:val="28"/>
          <w:rPrChange w:id="58" w:author="Dattatray Patil (Contractor)" w:date="2021-02-15T16:30:00Z">
            <w:rPr/>
          </w:rPrChange>
        </w:rPr>
        <w:pPrChange w:id="59" w:author="Dattatray Patil (Contractor)" w:date="2021-02-15T16:29:00Z">
          <w:pPr/>
        </w:pPrChange>
      </w:pPr>
      <w:r w:rsidRPr="002B5136">
        <w:rPr>
          <w:rFonts w:ascii="Segoe UI" w:hAnsi="Segoe UI" w:cs="Segoe UI"/>
          <w:sz w:val="28"/>
          <w:szCs w:val="28"/>
          <w:rPrChange w:id="60" w:author="Dattatray Patil (Contractor)" w:date="2021-02-15T16:30:00Z">
            <w:rPr/>
          </w:rPrChange>
        </w:rPr>
        <w:t>We need your feedback</w:t>
      </w:r>
    </w:p>
    <w:p w14:paraId="4F7643F7" w14:textId="1010F7BD" w:rsidR="00C40FD3" w:rsidRDefault="00513324">
      <w:r>
        <w:t xml:space="preserve">Do you want to report an issue or to suggest something? We need your feedback: </w:t>
      </w:r>
      <w:hyperlink r:id="rId19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Author" w:initials="A">
    <w:p w14:paraId="331C9F72" w14:textId="77777777" w:rsidR="00C22646" w:rsidRPr="00A63465" w:rsidRDefault="00C22646" w:rsidP="00C22646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63465">
        <w:rPr>
          <w:lang w:val="fr-BE"/>
        </w:rPr>
        <w:t xml:space="preserve">Mettre a jour </w:t>
      </w:r>
    </w:p>
    <w:p w14:paraId="6C1D9B53" w14:textId="77777777" w:rsidR="00C22646" w:rsidRPr="00A63465" w:rsidRDefault="00C22646" w:rsidP="00C22646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1D9B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1D9B53" w16cid:durableId="213510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ED545" w14:textId="77777777" w:rsidR="00A0064F" w:rsidRDefault="00A0064F" w:rsidP="006608E3">
      <w:pPr>
        <w:spacing w:after="0" w:line="240" w:lineRule="auto"/>
      </w:pPr>
      <w:r>
        <w:separator/>
      </w:r>
    </w:p>
  </w:endnote>
  <w:endnote w:type="continuationSeparator" w:id="0">
    <w:p w14:paraId="57C796DE" w14:textId="77777777" w:rsidR="00A0064F" w:rsidRDefault="00A0064F" w:rsidP="0066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C000D" w14:textId="77777777" w:rsidR="00A0064F" w:rsidRDefault="00A0064F" w:rsidP="006608E3">
      <w:pPr>
        <w:spacing w:after="0" w:line="240" w:lineRule="auto"/>
      </w:pPr>
      <w:r>
        <w:separator/>
      </w:r>
    </w:p>
  </w:footnote>
  <w:footnote w:type="continuationSeparator" w:id="0">
    <w:p w14:paraId="47BDE25F" w14:textId="77777777" w:rsidR="00A0064F" w:rsidRDefault="00A0064F" w:rsidP="00660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43469"/>
    <w:multiLevelType w:val="hybridMultilevel"/>
    <w:tmpl w:val="2A0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6"/>
    <w:rsid w:val="00003EF2"/>
    <w:rsid w:val="002B5136"/>
    <w:rsid w:val="00513324"/>
    <w:rsid w:val="006608E3"/>
    <w:rsid w:val="007F776E"/>
    <w:rsid w:val="00A0064F"/>
    <w:rsid w:val="00B42B30"/>
    <w:rsid w:val="00C22646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23A85"/>
  <w15:chartTrackingRefBased/>
  <w15:docId w15:val="{1B4646F4-300E-4188-98EB-E25DE67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2646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C22646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C226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33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0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eatherstack.com/current?access_key=96380665c7c7dc1b14b87493ee253a0d&amp;query=paris&amp;days=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eatherstack.com/" TargetMode="Externa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hyperlink" Target="https://github.com/Power-Automate-in-a-day/Training-by-the-community/iss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pi.weatherstack.com/current?access_key=96380665c7c7dc1b14b87493ee253a0d&amp;query=paris&amp;days=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8</cp:revision>
  <dcterms:created xsi:type="dcterms:W3CDTF">2020-05-24T11:29:00Z</dcterms:created>
  <dcterms:modified xsi:type="dcterms:W3CDTF">2021-02-15T16:30:00Z</dcterms:modified>
</cp:coreProperties>
</file>