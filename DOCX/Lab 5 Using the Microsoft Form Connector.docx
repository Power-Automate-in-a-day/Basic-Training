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13AC" w14:textId="01C397C6" w:rsidR="00FC61BC" w:rsidRPr="005A6375" w:rsidRDefault="00FC61BC" w:rsidP="005A6375">
      <w:pPr>
        <w:pStyle w:val="Heading1"/>
        <w:rPr>
          <w:rFonts w:ascii="Segoe UI" w:hAnsi="Segoe UI" w:cs="Segoe UI"/>
          <w:color w:val="0070C0"/>
          <w:sz w:val="40"/>
          <w:szCs w:val="40"/>
          <w:rPrChange w:id="0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</w:rPr>
          </w:rPrChange>
        </w:rPr>
      </w:pPr>
      <w:bookmarkStart w:id="1" w:name="_Toc41060362"/>
      <w:r w:rsidRPr="005A6375">
        <w:rPr>
          <w:rFonts w:ascii="Segoe UI" w:hAnsi="Segoe UI" w:cs="Segoe UI"/>
          <w:color w:val="0070C0"/>
          <w:sz w:val="40"/>
          <w:szCs w:val="40"/>
          <w:rPrChange w:id="2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</w:rPr>
          </w:rPrChange>
        </w:rPr>
        <w:t xml:space="preserve">Lab 5. </w:t>
      </w:r>
      <w:r w:rsidR="003508EF" w:rsidRPr="005A6375">
        <w:rPr>
          <w:rFonts w:ascii="Segoe UI" w:hAnsi="Segoe UI" w:cs="Segoe UI"/>
          <w:color w:val="0070C0"/>
          <w:sz w:val="40"/>
          <w:szCs w:val="40"/>
        </w:rPr>
        <w:fldChar w:fldCharType="begin"/>
      </w:r>
      <w:r w:rsidR="003508EF" w:rsidRPr="005A6375">
        <w:rPr>
          <w:rFonts w:ascii="Segoe UI" w:hAnsi="Segoe UI" w:cs="Segoe UI"/>
          <w:color w:val="0070C0"/>
          <w:sz w:val="40"/>
          <w:szCs w:val="40"/>
        </w:rPr>
        <w:instrText xml:space="preserve"> HYPERLINK "https://preview.flow.microsoft.com/en-us/galleries/public/templates/7b4b0defab8145578a67108723b38095/get-my-manager-to-approve-a-travel-request/" \h </w:instrText>
      </w:r>
      <w:r w:rsidR="003508EF" w:rsidRPr="005A6375">
        <w:rPr>
          <w:rFonts w:ascii="Segoe UI" w:hAnsi="Segoe UI" w:cs="Segoe UI"/>
          <w:color w:val="0070C0"/>
          <w:sz w:val="40"/>
          <w:szCs w:val="40"/>
          <w:rPrChange w:id="3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fldChar w:fldCharType="separate"/>
      </w:r>
      <w:bookmarkEnd w:id="1"/>
      <w:r w:rsidR="009278E0" w:rsidRPr="005A6375">
        <w:rPr>
          <w:rFonts w:ascii="Segoe UI" w:hAnsi="Segoe UI" w:cs="Segoe UI"/>
          <w:color w:val="0070C0"/>
          <w:sz w:val="40"/>
          <w:szCs w:val="40"/>
          <w:rPrChange w:id="4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t>Using</w:t>
      </w:r>
      <w:r w:rsidR="003508EF" w:rsidRPr="005A6375">
        <w:rPr>
          <w:rFonts w:ascii="Segoe UI" w:hAnsi="Segoe UI" w:cs="Segoe UI"/>
          <w:color w:val="0070C0"/>
          <w:sz w:val="40"/>
          <w:szCs w:val="40"/>
          <w:rPrChange w:id="5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fldChar w:fldCharType="end"/>
      </w:r>
      <w:r w:rsidR="009278E0" w:rsidRPr="005A6375">
        <w:rPr>
          <w:rFonts w:ascii="Segoe UI" w:hAnsi="Segoe UI" w:cs="Segoe UI"/>
          <w:color w:val="0070C0"/>
          <w:sz w:val="40"/>
          <w:szCs w:val="40"/>
          <w:rPrChange w:id="6" w:author="Dattatray Patil (Contractor)" w:date="2021-02-15T09:32:00Z">
            <w:rPr>
              <w:rFonts w:ascii="Segoe UI" w:eastAsia="MS Gothic" w:hAnsi="Segoe UI" w:cs="Segoe UI"/>
              <w:color w:val="0070C0"/>
              <w:sz w:val="40"/>
              <w:szCs w:val="40"/>
              <w:u w:val="single"/>
            </w:rPr>
          </w:rPrChange>
        </w:rPr>
        <w:t xml:space="preserve"> the Microsoft Form Connector</w:t>
      </w:r>
    </w:p>
    <w:p w14:paraId="1B1B8EAB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</w:p>
    <w:p w14:paraId="0B3D0027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FC61BC">
        <w:rPr>
          <w:rFonts w:ascii="Segoe UI" w:eastAsia="Segoe UI" w:hAnsi="Segoe UI" w:cs="Times New Roman"/>
          <w:sz w:val="20"/>
        </w:rPr>
        <w:t>Serge Luca aka “Doctor Flow”</w:t>
      </w:r>
    </w:p>
    <w:p w14:paraId="3E3B9D54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  <w:szCs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Duration: </w:t>
      </w:r>
      <w:r w:rsidRPr="00FC61BC">
        <w:rPr>
          <w:rFonts w:ascii="Segoe UI" w:eastAsia="Segoe UI" w:hAnsi="Segoe UI" w:cs="Times New Roman"/>
          <w:sz w:val="20"/>
        </w:rPr>
        <w:t>15 minutes.</w:t>
      </w:r>
    </w:p>
    <w:p w14:paraId="100F6C18" w14:textId="7B5C9E06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Scenario:</w:t>
      </w:r>
      <w:r w:rsidRPr="00FC61BC">
        <w:rPr>
          <w:rFonts w:ascii="Segoe UI" w:eastAsia="Segoe UI" w:hAnsi="Segoe UI" w:cs="Times New Roman"/>
          <w:sz w:val="20"/>
        </w:rPr>
        <w:t xml:space="preserve"> In this lab, we will explore how </w:t>
      </w:r>
      <w:r w:rsidR="00CC2499">
        <w:rPr>
          <w:rFonts w:ascii="Segoe UI" w:eastAsia="Segoe UI" w:hAnsi="Segoe UI" w:cs="Times New Roman"/>
          <w:sz w:val="20"/>
        </w:rPr>
        <w:t>to catch data submitted by Microsoft form. The case of a course evaluation will be implemented.</w:t>
      </w:r>
    </w:p>
    <w:p w14:paraId="71C8CDAC" w14:textId="77777777" w:rsidR="00FC61BC" w:rsidRPr="005A6375" w:rsidRDefault="00FC61BC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7" w:author="Dattatray Patil (Contractor)" w:date="2021-02-15T09:33:00Z">
            <w:rPr/>
          </w:rPrChange>
        </w:rPr>
        <w:pPrChange w:id="8" w:author="Dattatray Patil (Contractor)" w:date="2021-02-15T09:33:00Z">
          <w:pPr>
            <w:keepNext/>
            <w:keepLines/>
            <w:spacing w:before="240" w:after="60"/>
            <w:outlineLvl w:val="3"/>
          </w:pPr>
        </w:pPrChange>
      </w:pPr>
      <w:bookmarkStart w:id="9" w:name="_Toc41060363"/>
      <w:r w:rsidRPr="005A6375">
        <w:rPr>
          <w:rFonts w:ascii="Segoe UI" w:eastAsia="Times New Roman" w:hAnsi="Segoe UI" w:cs="Segoe UI"/>
          <w:color w:val="0070C0"/>
          <w:sz w:val="28"/>
          <w:szCs w:val="28"/>
          <w:rPrChange w:id="10" w:author="Dattatray Patil (Contractor)" w:date="2021-02-15T09:33:00Z">
            <w:rPr/>
          </w:rPrChange>
        </w:rPr>
        <w:t>Tasks:</w:t>
      </w:r>
      <w:bookmarkEnd w:id="9"/>
    </w:p>
    <w:p w14:paraId="3F873E7D" w14:textId="41F51EC4" w:rsidR="00FC61BC" w:rsidRPr="00FC61BC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Go to your Office 365 Applications and select </w:t>
      </w:r>
      <w:r w:rsidRPr="009278E0">
        <w:rPr>
          <w:rFonts w:ascii="Segoe UI" w:eastAsia="Segoe UI" w:hAnsi="Segoe UI" w:cs="Times New Roman"/>
          <w:b/>
          <w:bCs/>
          <w:sz w:val="20"/>
        </w:rPr>
        <w:t>Forms</w:t>
      </w:r>
      <w:r>
        <w:rPr>
          <w:rFonts w:ascii="Segoe UI" w:eastAsia="Segoe UI" w:hAnsi="Segoe UI" w:cs="Times New Roman"/>
          <w:sz w:val="20"/>
        </w:rPr>
        <w:t>:</w:t>
      </w:r>
    </w:p>
    <w:p w14:paraId="427516C1" w14:textId="01BC73FD" w:rsidR="00FC61BC" w:rsidRDefault="009278E0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1C002E" wp14:editId="260C1595">
            <wp:extent cx="1535163" cy="3648075"/>
            <wp:effectExtent l="19050" t="19050" r="273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998" cy="3657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A6AD5" w14:textId="32F25A1C" w:rsidR="00725DD6" w:rsidRPr="00FC61BC" w:rsidRDefault="00725DD6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49DD32A0" w14:textId="5C23386B" w:rsidR="00725DD6" w:rsidRDefault="00725DD6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F6BFAF" w14:textId="2B275719" w:rsidR="00FC61BC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Pr="00CC2499">
        <w:rPr>
          <w:rFonts w:ascii="Segoe UI" w:eastAsia="Segoe UI" w:hAnsi="Segoe UI" w:cs="Times New Roman"/>
          <w:b/>
          <w:bCs/>
          <w:sz w:val="20"/>
        </w:rPr>
        <w:t xml:space="preserve">New Form </w:t>
      </w:r>
      <w:r w:rsidR="00CC2499" w:rsidRPr="00CC2499">
        <w:rPr>
          <w:rFonts w:ascii="Segoe UI" w:eastAsia="Segoe UI" w:hAnsi="Segoe UI" w:cs="Times New Roman"/>
          <w:b/>
          <w:bCs/>
          <w:sz w:val="20"/>
        </w:rPr>
        <w:t>:</w:t>
      </w:r>
    </w:p>
    <w:p w14:paraId="649DC1DB" w14:textId="34240789" w:rsidR="009278E0" w:rsidRDefault="00725DD6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9278E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541DA79" wp14:editId="2118A625">
            <wp:extent cx="2600325" cy="1155700"/>
            <wp:effectExtent l="19050" t="19050" r="2857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219" cy="1156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2A792E" w14:textId="2291EA4B" w:rsidR="009278E0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Name the form </w:t>
      </w:r>
      <w:r w:rsidRPr="00725DD6">
        <w:rPr>
          <w:rFonts w:ascii="Segoe UI" w:eastAsia="Segoe UI" w:hAnsi="Segoe UI" w:cs="Times New Roman"/>
          <w:b/>
          <w:bCs/>
          <w:sz w:val="20"/>
        </w:rPr>
        <w:t xml:space="preserve">Training </w:t>
      </w:r>
      <w:r w:rsidR="00CC2499" w:rsidRPr="00725DD6">
        <w:rPr>
          <w:rFonts w:ascii="Segoe UI" w:eastAsia="Segoe UI" w:hAnsi="Segoe UI" w:cs="Times New Roman"/>
          <w:b/>
          <w:bCs/>
          <w:sz w:val="20"/>
        </w:rPr>
        <w:t>evaluation</w:t>
      </w:r>
      <w:r w:rsidR="00CC2499">
        <w:rPr>
          <w:rFonts w:ascii="Segoe UI" w:eastAsia="Segoe UI" w:hAnsi="Segoe UI" w:cs="Times New Roman"/>
          <w:sz w:val="20"/>
        </w:rPr>
        <w:t>:</w:t>
      </w:r>
    </w:p>
    <w:p w14:paraId="7CDE3F47" w14:textId="6229C0BF" w:rsidR="009278E0" w:rsidRDefault="009278E0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8F0124" w14:textId="24C2FE18" w:rsidR="009278E0" w:rsidRPr="00FC61BC" w:rsidRDefault="009278E0" w:rsidP="00C741B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9278E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9A9D82" wp14:editId="31C42453">
            <wp:extent cx="4980857" cy="2365375"/>
            <wp:effectExtent l="19050" t="19050" r="1079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124" cy="2366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2460AF" w14:textId="0F1F7C2B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4F9DF7AF" w14:textId="3ECDF703" w:rsid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E8A1543" w14:textId="77D2B216" w:rsidR="00C741B0" w:rsidRDefault="00C741B0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Pr="00CC2499">
        <w:rPr>
          <w:rFonts w:ascii="Segoe UI" w:eastAsia="Segoe UI" w:hAnsi="Segoe UI" w:cs="Times New Roman"/>
          <w:b/>
          <w:bCs/>
          <w:sz w:val="20"/>
        </w:rPr>
        <w:t xml:space="preserve">Add </w:t>
      </w:r>
      <w:r w:rsidR="00CC2499" w:rsidRPr="00CC2499">
        <w:rPr>
          <w:rFonts w:ascii="Segoe UI" w:eastAsia="Segoe UI" w:hAnsi="Segoe UI" w:cs="Times New Roman"/>
          <w:b/>
          <w:bCs/>
          <w:sz w:val="20"/>
        </w:rPr>
        <w:t>n</w:t>
      </w:r>
      <w:r w:rsidRPr="00CC2499">
        <w:rPr>
          <w:rFonts w:ascii="Segoe UI" w:eastAsia="Segoe UI" w:hAnsi="Segoe UI" w:cs="Times New Roman"/>
          <w:b/>
          <w:bCs/>
          <w:sz w:val="20"/>
        </w:rPr>
        <w:t>ew</w:t>
      </w:r>
      <w:r>
        <w:rPr>
          <w:rFonts w:ascii="Segoe UI" w:eastAsia="Segoe UI" w:hAnsi="Segoe UI" w:cs="Times New Roman"/>
          <w:sz w:val="20"/>
        </w:rPr>
        <w:t xml:space="preserve">, select </w:t>
      </w:r>
      <w:r w:rsidRPr="00CC2499">
        <w:rPr>
          <w:rFonts w:ascii="Segoe UI" w:eastAsia="Segoe UI" w:hAnsi="Segoe UI" w:cs="Times New Roman"/>
          <w:b/>
          <w:bCs/>
          <w:sz w:val="20"/>
        </w:rPr>
        <w:t>Text</w:t>
      </w:r>
      <w:r w:rsidR="00725DD6">
        <w:rPr>
          <w:rFonts w:ascii="Segoe UI" w:eastAsia="Segoe UI" w:hAnsi="Segoe UI" w:cs="Times New Roman"/>
          <w:sz w:val="20"/>
        </w:rPr>
        <w:t xml:space="preserve"> and name the field </w:t>
      </w:r>
      <w:r w:rsidR="00725DD6" w:rsidRPr="00725DD6">
        <w:rPr>
          <w:rFonts w:ascii="Segoe UI" w:eastAsia="Segoe UI" w:hAnsi="Segoe UI" w:cs="Times New Roman"/>
          <w:b/>
          <w:bCs/>
          <w:sz w:val="20"/>
        </w:rPr>
        <w:t>Your First Name</w:t>
      </w:r>
      <w:r w:rsidR="00725DD6">
        <w:rPr>
          <w:rFonts w:ascii="Segoe UI" w:eastAsia="Segoe UI" w:hAnsi="Segoe UI" w:cs="Times New Roman"/>
          <w:sz w:val="20"/>
        </w:rPr>
        <w:t>:</w:t>
      </w:r>
    </w:p>
    <w:p w14:paraId="22225B60" w14:textId="482D4A89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  <w:r w:rsidRPr="00C741B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76A6DE1" wp14:editId="70B5D77D">
            <wp:extent cx="4645315" cy="2896870"/>
            <wp:effectExtent l="19050" t="19050" r="2222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011" cy="2899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15419" w14:textId="11FAF3CA" w:rsidR="00C741B0" w:rsidRDefault="00725DD6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Proceed like this for the fields </w:t>
      </w:r>
      <w:r w:rsidR="00C741B0" w:rsidRPr="00725DD6">
        <w:rPr>
          <w:rFonts w:ascii="Segoe UI" w:eastAsia="Segoe UI" w:hAnsi="Segoe UI" w:cs="Times New Roman"/>
          <w:b/>
          <w:bCs/>
          <w:sz w:val="20"/>
        </w:rPr>
        <w:t>Your Last Name</w:t>
      </w:r>
      <w:r w:rsidR="00C741B0">
        <w:rPr>
          <w:rFonts w:ascii="Segoe UI" w:eastAsia="Segoe UI" w:hAnsi="Segoe UI" w:cs="Times New Roman"/>
          <w:sz w:val="20"/>
        </w:rPr>
        <w:t xml:space="preserve">, </w:t>
      </w:r>
      <w:r>
        <w:rPr>
          <w:rFonts w:ascii="Segoe UI" w:eastAsia="Segoe UI" w:hAnsi="Segoe UI" w:cs="Times New Roman"/>
          <w:sz w:val="20"/>
        </w:rPr>
        <w:t xml:space="preserve">and </w:t>
      </w:r>
      <w:r w:rsidR="00C741B0" w:rsidRPr="00725DD6">
        <w:rPr>
          <w:rFonts w:ascii="Segoe UI" w:eastAsia="Segoe UI" w:hAnsi="Segoe UI" w:cs="Times New Roman"/>
          <w:b/>
          <w:bCs/>
          <w:sz w:val="20"/>
        </w:rPr>
        <w:t>your e-mail</w:t>
      </w:r>
      <w:r>
        <w:rPr>
          <w:rFonts w:ascii="Segoe UI" w:eastAsia="Segoe UI" w:hAnsi="Segoe UI" w:cs="Times New Roman"/>
          <w:b/>
          <w:bCs/>
          <w:sz w:val="20"/>
        </w:rPr>
        <w:t>.</w:t>
      </w:r>
    </w:p>
    <w:p w14:paraId="24F816AD" w14:textId="6CD8BC5B" w:rsidR="00C741B0" w:rsidRDefault="00725DD6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bookmarkStart w:id="11" w:name="_Hlk51047899"/>
      <w:r>
        <w:rPr>
          <w:rFonts w:ascii="Segoe UI" w:eastAsia="Segoe UI" w:hAnsi="Segoe UI" w:cs="Times New Roman"/>
          <w:sz w:val="20"/>
        </w:rPr>
        <w:t xml:space="preserve">Add a field How as the course content and </w:t>
      </w:r>
      <w:r w:rsidR="00C741B0">
        <w:rPr>
          <w:rFonts w:ascii="Segoe UI" w:eastAsia="Segoe UI" w:hAnsi="Segoe UI" w:cs="Times New Roman"/>
          <w:sz w:val="20"/>
        </w:rPr>
        <w:t>Select rating</w:t>
      </w:r>
    </w:p>
    <w:bookmarkEnd w:id="11"/>
    <w:p w14:paraId="7F4FDAE8" w14:textId="358DF450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21E2689F" w14:textId="70C645AE" w:rsidR="00C741B0" w:rsidRDefault="00CD3D90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3949B9A" wp14:editId="4F871DE4">
            <wp:extent cx="4545106" cy="4333875"/>
            <wp:effectExtent l="19050" t="19050" r="273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63" cy="4340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6C14C2" w14:textId="5F90FF5B" w:rsidR="00CD3D90" w:rsidRDefault="00CD3D9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Add another rating for the trainer:</w:t>
      </w:r>
    </w:p>
    <w:p w14:paraId="3DAFFF7E" w14:textId="4C5C7520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  <w:r w:rsidRPr="00C741B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96407E" wp14:editId="4D68273A">
            <wp:extent cx="4393676" cy="1666875"/>
            <wp:effectExtent l="19050" t="19050" r="260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507" cy="1670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61B4E" w14:textId="27963CDF" w:rsidR="00C741B0" w:rsidRDefault="00C741B0" w:rsidP="00CD3D9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9AA041D" w14:textId="1ABB3375" w:rsidR="00C741B0" w:rsidRDefault="00C741B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="00CD3D90" w:rsidRPr="00CD3D90">
        <w:rPr>
          <w:rFonts w:ascii="Segoe UI" w:eastAsia="Segoe UI" w:hAnsi="Segoe UI" w:cs="Times New Roman"/>
          <w:b/>
          <w:bCs/>
          <w:sz w:val="20"/>
        </w:rPr>
        <w:t>Share</w:t>
      </w:r>
      <w:r w:rsidR="00CD3D90">
        <w:rPr>
          <w:rFonts w:ascii="Segoe UI" w:eastAsia="Segoe UI" w:hAnsi="Segoe UI" w:cs="Times New Roman"/>
          <w:sz w:val="20"/>
        </w:rPr>
        <w:t>,</w:t>
      </w:r>
      <w:r>
        <w:rPr>
          <w:rFonts w:ascii="Segoe UI" w:eastAsia="Segoe UI" w:hAnsi="Segoe UI" w:cs="Times New Roman"/>
          <w:sz w:val="20"/>
        </w:rPr>
        <w:t xml:space="preserve"> click the QR Code icon</w:t>
      </w:r>
      <w:r w:rsidR="00CD3D90">
        <w:rPr>
          <w:rFonts w:ascii="Segoe UI" w:eastAsia="Segoe UI" w:hAnsi="Segoe UI" w:cs="Times New Roman"/>
          <w:sz w:val="20"/>
        </w:rPr>
        <w:t xml:space="preserve"> and scan</w:t>
      </w:r>
      <w:r w:rsidR="0075372C">
        <w:rPr>
          <w:rFonts w:ascii="Segoe UI" w:eastAsia="Segoe UI" w:hAnsi="Segoe UI" w:cs="Times New Roman"/>
          <w:sz w:val="20"/>
        </w:rPr>
        <w:t xml:space="preserve"> the QR code</w:t>
      </w:r>
      <w:r w:rsidR="00CD3D90">
        <w:rPr>
          <w:rFonts w:ascii="Segoe UI" w:eastAsia="Segoe UI" w:hAnsi="Segoe UI" w:cs="Times New Roman"/>
          <w:sz w:val="20"/>
        </w:rPr>
        <w:t xml:space="preserve"> to Submit an evaluation.</w:t>
      </w:r>
    </w:p>
    <w:p w14:paraId="02BA1B63" w14:textId="6F0D88C2" w:rsidR="00CD3D90" w:rsidRPr="00CD3D90" w:rsidRDefault="0075372C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Go to Power Automate and create a flow</w:t>
      </w:r>
      <w:r w:rsidR="00CD3D90">
        <w:rPr>
          <w:rFonts w:ascii="Segoe UI" w:eastAsia="Segoe UI" w:hAnsi="Segoe UI" w:cs="Times New Roman"/>
          <w:sz w:val="20"/>
        </w:rPr>
        <w:t xml:space="preserve">. Name it “Training evaluation”. </w:t>
      </w:r>
    </w:p>
    <w:p w14:paraId="252EBE55" w14:textId="42D5BEE9" w:rsidR="0075372C" w:rsidRDefault="00CD3D9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Select the trigger from the Form connector: the trigger </w:t>
      </w:r>
      <w:r w:rsidRPr="00CC2499">
        <w:rPr>
          <w:rFonts w:ascii="Segoe UI" w:eastAsia="Segoe UI" w:hAnsi="Segoe UI" w:cs="Times New Roman"/>
          <w:sz w:val="20"/>
        </w:rPr>
        <w:t>should be</w:t>
      </w:r>
      <w:r w:rsidRPr="00CD3D90">
        <w:rPr>
          <w:rFonts w:ascii="Segoe UI" w:eastAsia="Segoe UI" w:hAnsi="Segoe UI" w:cs="Times New Roman"/>
          <w:b/>
          <w:bCs/>
          <w:sz w:val="20"/>
        </w:rPr>
        <w:t xml:space="preserve"> When a new response is submitted</w:t>
      </w:r>
    </w:p>
    <w:p w14:paraId="1C065323" w14:textId="27199F45" w:rsidR="0075372C" w:rsidRDefault="00CD3D90" w:rsidP="00FC61BC">
      <w:pPr>
        <w:jc w:val="center"/>
        <w:rPr>
          <w:rFonts w:ascii="Segoe UI" w:eastAsia="Segoe UI" w:hAnsi="Segoe UI" w:cs="Times New Roman"/>
          <w:sz w:val="20"/>
        </w:rPr>
      </w:pPr>
      <w:r w:rsidRPr="007537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BF5B371" wp14:editId="32D7C811">
            <wp:extent cx="4743451" cy="1242518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8" cy="125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73D185" w14:textId="4BA6C7E8" w:rsidR="0024133F" w:rsidRDefault="0024133F" w:rsidP="0024133F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After the trigger add a new action </w:t>
      </w:r>
      <w:r w:rsidRPr="0024133F">
        <w:rPr>
          <w:rFonts w:ascii="Segoe UI" w:eastAsia="Segoe UI" w:hAnsi="Segoe UI" w:cs="Times New Roman"/>
          <w:b/>
          <w:bCs/>
          <w:sz w:val="20"/>
        </w:rPr>
        <w:t>Get response details</w:t>
      </w:r>
      <w:r>
        <w:rPr>
          <w:rFonts w:ascii="Segoe UI" w:eastAsia="Segoe UI" w:hAnsi="Segoe UI" w:cs="Times New Roman"/>
          <w:sz w:val="20"/>
        </w:rPr>
        <w:t xml:space="preserve"> from the Form connector; select the </w:t>
      </w:r>
      <w:r w:rsidR="00CC2499">
        <w:rPr>
          <w:rFonts w:ascii="Segoe UI" w:eastAsia="Segoe UI" w:hAnsi="Segoe UI" w:cs="Times New Roman"/>
          <w:sz w:val="20"/>
        </w:rPr>
        <w:t>F</w:t>
      </w:r>
      <w:r>
        <w:rPr>
          <w:rFonts w:ascii="Segoe UI" w:eastAsia="Segoe UI" w:hAnsi="Segoe UI" w:cs="Times New Roman"/>
          <w:sz w:val="20"/>
        </w:rPr>
        <w:t xml:space="preserve">orm id </w:t>
      </w:r>
      <w:r w:rsidRPr="0024133F">
        <w:rPr>
          <w:rFonts w:ascii="Segoe UI" w:eastAsia="Segoe UI" w:hAnsi="Segoe UI" w:cs="Times New Roman"/>
          <w:b/>
          <w:bCs/>
          <w:sz w:val="20"/>
        </w:rPr>
        <w:t xml:space="preserve">Training </w:t>
      </w:r>
      <w:r>
        <w:rPr>
          <w:rFonts w:ascii="Segoe UI" w:eastAsia="Segoe UI" w:hAnsi="Segoe UI" w:cs="Times New Roman"/>
          <w:sz w:val="20"/>
        </w:rPr>
        <w:t xml:space="preserve">evaluation and grab the </w:t>
      </w:r>
      <w:r w:rsidRPr="0024133F">
        <w:rPr>
          <w:rFonts w:ascii="Segoe UI" w:eastAsia="Segoe UI" w:hAnsi="Segoe UI" w:cs="Times New Roman"/>
          <w:b/>
          <w:bCs/>
          <w:sz w:val="20"/>
        </w:rPr>
        <w:t>Response Id</w:t>
      </w:r>
      <w:r>
        <w:rPr>
          <w:rFonts w:ascii="Segoe UI" w:eastAsia="Segoe UI" w:hAnsi="Segoe UI" w:cs="Times New Roman"/>
          <w:sz w:val="20"/>
        </w:rPr>
        <w:t xml:space="preserve"> from the trigger:</w:t>
      </w:r>
    </w:p>
    <w:p w14:paraId="1CFFE7FF" w14:textId="7777777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38D53043" w14:textId="24A3474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E5A56C" wp14:editId="49582959">
            <wp:extent cx="4591050" cy="2287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91" cy="23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2DF6" w14:textId="59103AE9" w:rsidR="00F5742D" w:rsidRDefault="00F5742D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Add a Compose for each field of the response</w:t>
      </w:r>
      <w:r w:rsidR="00CC2499">
        <w:rPr>
          <w:rFonts w:ascii="Segoe UI" w:eastAsia="Segoe UI" w:hAnsi="Segoe UI" w:cs="Times New Roman"/>
          <w:sz w:val="20"/>
        </w:rPr>
        <w:t xml:space="preserve"> and bind them to their corresponding dynamic value:</w:t>
      </w:r>
    </w:p>
    <w:p w14:paraId="220A9EF3" w14:textId="5EB0E252" w:rsidR="00F5742D" w:rsidRDefault="00F5742D" w:rsidP="00FC61BC">
      <w:pPr>
        <w:jc w:val="center"/>
        <w:rPr>
          <w:rFonts w:ascii="Segoe UI" w:eastAsia="Segoe UI" w:hAnsi="Segoe UI" w:cs="Times New Roman"/>
          <w:sz w:val="20"/>
        </w:rPr>
      </w:pPr>
      <w:r w:rsidRPr="00F5742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C35352B" wp14:editId="09268FBD">
            <wp:extent cx="4105496" cy="3372372"/>
            <wp:effectExtent l="19050" t="19050" r="952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435" cy="3385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75049" w14:textId="3EFFDAF5" w:rsidR="00CC2499" w:rsidRDefault="00CC2499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87FCC0E" w14:textId="2DCA56FC" w:rsidR="00CC2499" w:rsidRDefault="00CC2499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Check if one of the rating is less than 4; if that is the case, send an e-mail to yourself with the evaluation details: in the condition statement, don’t forget to use the </w:t>
      </w:r>
      <w:r w:rsidRPr="00CC2499">
        <w:rPr>
          <w:rFonts w:ascii="Segoe UI" w:eastAsia="Segoe UI" w:hAnsi="Segoe UI" w:cs="Times New Roman"/>
          <w:b/>
          <w:bCs/>
          <w:sz w:val="20"/>
        </w:rPr>
        <w:t>int()</w:t>
      </w:r>
      <w:r>
        <w:rPr>
          <w:rFonts w:ascii="Segoe UI" w:eastAsia="Segoe UI" w:hAnsi="Segoe UI" w:cs="Times New Roman"/>
          <w:sz w:val="20"/>
        </w:rPr>
        <w:t xml:space="preserve"> function in order to compare the ratings to 4:</w:t>
      </w:r>
    </w:p>
    <w:p w14:paraId="07152B8A" w14:textId="77EBA5C2" w:rsidR="00CC2499" w:rsidRDefault="00CC2499" w:rsidP="00832E38">
      <w:pPr>
        <w:ind w:left="720" w:firstLine="720"/>
        <w:contextualSpacing/>
        <w:rPr>
          <w:rFonts w:ascii="Segoe UI" w:eastAsia="Segoe UI" w:hAnsi="Segoe UI" w:cs="Times New Roman"/>
          <w:sz w:val="20"/>
        </w:rPr>
        <w:pPrChange w:id="12" w:author="Dattatray Patil (Contractor)" w:date="2021-02-15T09:39:00Z">
          <w:pPr>
            <w:ind w:left="720"/>
            <w:contextualSpacing/>
          </w:pPr>
        </w:pPrChange>
      </w:pPr>
      <w:r w:rsidRPr="00CC2499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76323A0" wp14:editId="393811F3">
            <wp:extent cx="4038600" cy="3236058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536" cy="3248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01E2" w14:textId="548330D7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31CEA3D8" w14:textId="35DB1489" w:rsidR="00CC2499" w:rsidRDefault="00CC2499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Submit a bad evaluation and check your e-mail.</w:t>
      </w:r>
    </w:p>
    <w:p w14:paraId="47F58A7C" w14:textId="77777777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524FCF7" w14:textId="1B48A353" w:rsidR="0024133F" w:rsidDel="00CF0711" w:rsidRDefault="0024133F">
      <w:pPr>
        <w:rPr>
          <w:del w:id="13" w:author="Dattatray Patil (Contractor)" w:date="2021-02-15T09:37:00Z"/>
          <w:rFonts w:ascii="Segoe UI" w:eastAsia="Segoe UI" w:hAnsi="Segoe UI" w:cs="Times New Roman"/>
          <w:sz w:val="20"/>
        </w:rPr>
        <w:pPrChange w:id="14" w:author="Dattatray Patil (Contractor)" w:date="2021-02-15T09:37:00Z">
          <w:pPr>
            <w:jc w:val="center"/>
          </w:pPr>
        </w:pPrChange>
      </w:pPr>
    </w:p>
    <w:p w14:paraId="5C4B7B56" w14:textId="4CAE6EC9" w:rsidR="0075372C" w:rsidDel="00CF0711" w:rsidRDefault="0075372C" w:rsidP="00FC61BC">
      <w:pPr>
        <w:jc w:val="center"/>
        <w:rPr>
          <w:del w:id="15" w:author="Dattatray Patil (Contractor)" w:date="2021-02-15T09:37:00Z"/>
          <w:rFonts w:ascii="Segoe UI" w:eastAsia="Segoe UI" w:hAnsi="Segoe UI" w:cs="Times New Roman"/>
          <w:sz w:val="20"/>
        </w:rPr>
      </w:pPr>
    </w:p>
    <w:p w14:paraId="2305FFB7" w14:textId="77777777" w:rsidR="00CF0711" w:rsidRDefault="00CF0711" w:rsidP="00CF0711">
      <w:pPr>
        <w:pStyle w:val="Heading2"/>
        <w:rPr>
          <w:ins w:id="16" w:author="Dattatray Patil (Contractor)" w:date="2021-02-15T09:37:00Z"/>
          <w:rFonts w:ascii="Segoe UI" w:hAnsi="Segoe UI" w:cs="Segoe UI"/>
          <w:color w:val="0070C0"/>
          <w:sz w:val="28"/>
          <w:szCs w:val="28"/>
        </w:rPr>
      </w:pPr>
      <w:ins w:id="17" w:author="Dattatray Patil (Contractor)" w:date="2021-02-15T09:37:00Z">
        <w:r>
          <w:rPr>
            <w:rFonts w:ascii="Segoe UI" w:hAnsi="Segoe UI" w:cs="Segoe UI"/>
            <w:color w:val="0070C0"/>
            <w:sz w:val="28"/>
            <w:szCs w:val="28"/>
          </w:rPr>
          <w:t>We need your feedback</w:t>
        </w:r>
      </w:ins>
    </w:p>
    <w:p w14:paraId="382FC295" w14:textId="77777777" w:rsidR="00CF0711" w:rsidRDefault="00CF0711" w:rsidP="00CF0711">
      <w:pPr>
        <w:spacing w:line="252" w:lineRule="auto"/>
        <w:rPr>
          <w:ins w:id="18" w:author="Dattatray Patil (Contractor)" w:date="2021-02-15T09:37:00Z"/>
          <w:rFonts w:ascii="Segoe UI" w:eastAsia="Calibri" w:hAnsi="Segoe UI" w:cs="Times New Roman"/>
          <w:sz w:val="20"/>
        </w:rPr>
      </w:pPr>
      <w:ins w:id="19" w:author="Dattatray Patil (Contractor)" w:date="2021-02-15T09:37:00Z">
        <w:r>
          <w:rPr>
            <w:rFonts w:ascii="Segoe UI" w:eastAsia="Calibri" w:hAnsi="Segoe UI" w:cs="Times New Roman"/>
            <w:sz w:val="20"/>
          </w:rPr>
          <w:t xml:space="preserve">Do you want to report an issue or to suggest something? We need your feedback: </w:t>
        </w:r>
        <w:r>
          <w:fldChar w:fldCharType="begin"/>
        </w:r>
        <w:r>
          <w:instrText xml:space="preserve"> HYPERLINK "https://github.com/Power-Automate-in-a-day/Training-by-the-community/issues" </w:instrText>
        </w:r>
        <w:r>
          <w:fldChar w:fldCharType="separate"/>
        </w:r>
        <w:r>
          <w:rPr>
            <w:rStyle w:val="Hyperlink"/>
            <w:rFonts w:ascii="Segoe UI" w:eastAsia="Calibri" w:hAnsi="Segoe UI" w:cs="Times New Roman"/>
            <w:sz w:val="20"/>
          </w:rPr>
          <w:t>https://github.com/Power-Automate-in-a-day/Training-by-the-community/issues</w:t>
        </w:r>
        <w:r>
          <w:fldChar w:fldCharType="end"/>
        </w:r>
        <w:r>
          <w:rPr>
            <w:rFonts w:ascii="Segoe UI" w:eastAsia="Calibri" w:hAnsi="Segoe UI" w:cs="Times New Roman"/>
            <w:sz w:val="20"/>
          </w:rPr>
          <w:t xml:space="preserve"> </w:t>
        </w:r>
      </w:ins>
    </w:p>
    <w:p w14:paraId="14569A4B" w14:textId="77777777" w:rsidR="00CF0711" w:rsidRPr="00FC61BC" w:rsidRDefault="00CF0711" w:rsidP="00FC61BC">
      <w:pPr>
        <w:jc w:val="center"/>
        <w:rPr>
          <w:rFonts w:ascii="Segoe UI" w:eastAsia="Segoe UI" w:hAnsi="Segoe UI" w:cs="Times New Roman"/>
          <w:sz w:val="20"/>
        </w:rPr>
      </w:pPr>
      <w:bookmarkStart w:id="20" w:name="_GoBack"/>
      <w:bookmarkEnd w:id="20"/>
    </w:p>
    <w:sectPr w:rsidR="00CF0711" w:rsidRPr="00FC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91A5B" w14:textId="77777777" w:rsidR="00A943A8" w:rsidRDefault="00A943A8" w:rsidP="00F969B4">
      <w:pPr>
        <w:spacing w:after="0" w:line="240" w:lineRule="auto"/>
      </w:pPr>
      <w:r>
        <w:separator/>
      </w:r>
    </w:p>
  </w:endnote>
  <w:endnote w:type="continuationSeparator" w:id="0">
    <w:p w14:paraId="71FE1A7F" w14:textId="77777777" w:rsidR="00A943A8" w:rsidRDefault="00A943A8" w:rsidP="00F9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AEF90" w14:textId="77777777" w:rsidR="00A943A8" w:rsidRDefault="00A943A8" w:rsidP="00F969B4">
      <w:pPr>
        <w:spacing w:after="0" w:line="240" w:lineRule="auto"/>
      </w:pPr>
      <w:r>
        <w:separator/>
      </w:r>
    </w:p>
  </w:footnote>
  <w:footnote w:type="continuationSeparator" w:id="0">
    <w:p w14:paraId="7B2C5A7E" w14:textId="77777777" w:rsidR="00A943A8" w:rsidRDefault="00A943A8" w:rsidP="00F9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6FAB"/>
    <w:multiLevelType w:val="hybridMultilevel"/>
    <w:tmpl w:val="B70C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98B"/>
    <w:multiLevelType w:val="hybridMultilevel"/>
    <w:tmpl w:val="D8F2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C"/>
    <w:rsid w:val="00067CF7"/>
    <w:rsid w:val="0024133F"/>
    <w:rsid w:val="003508EF"/>
    <w:rsid w:val="005A6375"/>
    <w:rsid w:val="00725DD6"/>
    <w:rsid w:val="0075372C"/>
    <w:rsid w:val="007A0B4A"/>
    <w:rsid w:val="00832E38"/>
    <w:rsid w:val="009278E0"/>
    <w:rsid w:val="00A943A8"/>
    <w:rsid w:val="00C40FD3"/>
    <w:rsid w:val="00C741B0"/>
    <w:rsid w:val="00CC2499"/>
    <w:rsid w:val="00CD3D90"/>
    <w:rsid w:val="00CF0711"/>
    <w:rsid w:val="00F5742D"/>
    <w:rsid w:val="00F969B4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D734"/>
  <w15:chartTrackingRefBased/>
  <w15:docId w15:val="{C830B3D8-8DA5-43D4-8650-3AC4CC3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7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6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F0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7</cp:revision>
  <dcterms:created xsi:type="dcterms:W3CDTF">2020-09-15T05:56:00Z</dcterms:created>
  <dcterms:modified xsi:type="dcterms:W3CDTF">2021-02-15T09:39:00Z</dcterms:modified>
</cp:coreProperties>
</file>